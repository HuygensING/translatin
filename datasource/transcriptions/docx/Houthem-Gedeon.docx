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2AE23" w14:textId="77777777" w:rsidR="00A701D6" w:rsidRPr="00BD53C0" w:rsidRDefault="00A701D6">
      <w:pPr>
        <w:rPr>
          <w:lang w:val="it-IT"/>
        </w:rPr>
      </w:pPr>
      <w:r w:rsidRPr="00BD53C0">
        <w:rPr>
          <w:lang w:val="it-IT"/>
        </w:rPr>
        <w:t>/front/</w:t>
      </w:r>
    </w:p>
    <w:p w14:paraId="1C11274A" w14:textId="61A8DE92" w:rsidR="0093400E" w:rsidRPr="00BD53C0" w:rsidRDefault="00670DA7">
      <w:pPr>
        <w:rPr>
          <w:lang w:val="it-IT"/>
        </w:rPr>
      </w:pPr>
      <w:bookmarkStart w:id="0" w:name="_Hlk183096805"/>
      <w:r w:rsidRPr="00BD53C0">
        <w:rPr>
          <w:lang w:val="it-IT"/>
        </w:rPr>
        <w:t>GEDEON</w:t>
      </w:r>
      <w:r w:rsidRPr="00BD53C0">
        <w:rPr>
          <w:lang w:val="it-IT"/>
        </w:rPr>
        <w:br/>
        <w:t>TRAGICO¬</w:t>
      </w:r>
      <w:r w:rsidRPr="00BD53C0">
        <w:rPr>
          <w:lang w:val="it-IT"/>
        </w:rPr>
        <w:br/>
        <w:t>COMOEDIA</w:t>
      </w:r>
      <w:r w:rsidRPr="00BD53C0">
        <w:rPr>
          <w:lang w:val="it-IT"/>
        </w:rPr>
        <w:br/>
        <w:t>sacra in qua tamquam in speculo ni¬</w:t>
      </w:r>
      <w:r w:rsidRPr="00BD53C0">
        <w:rPr>
          <w:lang w:val="it-IT"/>
        </w:rPr>
        <w:br/>
        <w:t>tidißimo nostrorum temporum fa¬</w:t>
      </w:r>
      <w:r w:rsidRPr="00BD53C0">
        <w:rPr>
          <w:lang w:val="it-IT"/>
        </w:rPr>
        <w:br/>
        <w:t>ciem manifestißime relucentem in¬</w:t>
      </w:r>
      <w:r w:rsidRPr="00BD53C0">
        <w:rPr>
          <w:lang w:val="it-IT"/>
        </w:rPr>
        <w:br/>
        <w:t>tueri licet.</w:t>
      </w:r>
      <w:bookmarkEnd w:id="0"/>
      <w:r w:rsidRPr="00BD53C0">
        <w:rPr>
          <w:lang w:val="it-IT"/>
        </w:rPr>
        <w:br/>
      </w:r>
      <w:r w:rsidRPr="00BD53C0">
        <w:rPr>
          <w:lang w:val="it-IT"/>
        </w:rPr>
        <w:br/>
        <w:t>PER FRATREM LIBERTVM</w:t>
      </w:r>
      <w:r w:rsidRPr="00BD53C0">
        <w:rPr>
          <w:lang w:val="it-IT"/>
        </w:rPr>
        <w:br/>
        <w:t>HOVTHEM LEODIVM: HIE¬</w:t>
      </w:r>
      <w:r w:rsidRPr="00BD53C0">
        <w:rPr>
          <w:lang w:val="it-IT"/>
        </w:rPr>
        <w:br/>
        <w:t>RONYMIANAE APVD</w:t>
      </w:r>
      <w:r w:rsidRPr="00BD53C0">
        <w:rPr>
          <w:lang w:val="it-IT"/>
        </w:rPr>
        <w:br/>
        <w:t>SVOS PROFES¬</w:t>
      </w:r>
      <w:r w:rsidRPr="00BD53C0">
        <w:rPr>
          <w:lang w:val="it-IT"/>
        </w:rPr>
        <w:br/>
        <w:t>SIONIS.</w:t>
      </w:r>
      <w:r w:rsidRPr="00BD53C0">
        <w:rPr>
          <w:lang w:val="it-IT"/>
        </w:rPr>
        <w:br/>
        <w:t>LEODII,</w:t>
      </w:r>
      <w:r w:rsidRPr="00BD53C0">
        <w:rPr>
          <w:lang w:val="it-IT"/>
        </w:rPr>
        <w:br/>
        <w:t>Ex Officina Gualteri Morberij.</w:t>
      </w:r>
      <w:r w:rsidRPr="00BD53C0">
        <w:rPr>
          <w:lang w:val="it-IT"/>
        </w:rPr>
        <w:br/>
        <w:t>M. D. LXXV.</w:t>
      </w:r>
      <w:r w:rsidRPr="00BD53C0">
        <w:rPr>
          <w:lang w:val="it-IT"/>
        </w:rPr>
        <w:br/>
        <w:t>Nutu &amp; consensu Reuerend.</w:t>
      </w:r>
      <w:r w:rsidRPr="00BD53C0">
        <w:rPr>
          <w:lang w:val="it-IT"/>
        </w:rPr>
        <w:br/>
      </w:r>
    </w:p>
    <w:p w14:paraId="591CFB59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t>VT GENERE VITAE-</w:t>
      </w:r>
      <w:r w:rsidRPr="00BD53C0">
        <w:rPr>
          <w:lang w:val="it-IT"/>
        </w:rPr>
        <w:br/>
        <w:t>QUE ORNAMENTIS, ITA</w:t>
      </w:r>
      <w:r w:rsidRPr="00BD53C0">
        <w:rPr>
          <w:lang w:val="it-IT"/>
        </w:rPr>
        <w:br/>
        <w:t>etiam literis clarissimo D. Reuerendoque in Christo Patri,</w:t>
      </w:r>
      <w:r w:rsidRPr="00BD53C0">
        <w:rPr>
          <w:lang w:val="it-IT"/>
        </w:rPr>
        <w:br/>
        <w:t>D. Gulielmo du Paix, Amplissimi Floreffiensium Colle¬</w:t>
      </w:r>
      <w:r w:rsidRPr="00BD53C0">
        <w:rPr>
          <w:lang w:val="it-IT"/>
        </w:rPr>
        <w:br/>
        <w:t>gij Abbati dignissimo, Moecenati suo perpetua fide co¬</w:t>
      </w:r>
      <w:r w:rsidRPr="00BD53C0">
        <w:rPr>
          <w:lang w:val="it-IT"/>
        </w:rPr>
        <w:br/>
        <w:t>lendo. S.</w:t>
      </w:r>
      <w:r w:rsidRPr="00BD53C0">
        <w:rPr>
          <w:lang w:val="it-IT"/>
        </w:rPr>
        <w:br/>
        <w:t>ACCOMMODARAM numeris poëti¬</w:t>
      </w:r>
      <w:r w:rsidRPr="00BD53C0">
        <w:rPr>
          <w:lang w:val="it-IT"/>
        </w:rPr>
        <w:br/>
        <w:t>cis iam inde à quinquennio (Rde. in Chri¬</w:t>
      </w:r>
      <w:r w:rsidRPr="00BD53C0">
        <w:rPr>
          <w:lang w:val="it-IT"/>
        </w:rPr>
        <w:br/>
        <w:t>sto Pater) inter scholasticas functiones,</w:t>
      </w:r>
      <w:r w:rsidRPr="00BD53C0">
        <w:rPr>
          <w:lang w:val="it-IT"/>
        </w:rPr>
        <w:br/>
        <w:t>vix tamen vel scalpendis (vt aiunt) au¬</w:t>
      </w:r>
      <w:r w:rsidRPr="00BD53C0">
        <w:rPr>
          <w:lang w:val="it-IT"/>
        </w:rPr>
        <w:br/>
        <w:t>ribus ocium relinquentes, ex instrumento</w:t>
      </w:r>
      <w:r w:rsidRPr="00BD53C0">
        <w:rPr>
          <w:lang w:val="it-IT"/>
        </w:rPr>
        <w:br/>
        <w:t>veteri petitam Gedeonis historiam, id</w:t>
      </w:r>
      <w:r w:rsidRPr="00BD53C0">
        <w:rPr>
          <w:lang w:val="it-IT"/>
        </w:rPr>
        <w:br/>
        <w:t>quod vt facerem res ipsa me monere hortarique suo quo¬</w:t>
      </w:r>
      <w:r w:rsidRPr="00BD53C0">
        <w:rPr>
          <w:lang w:val="it-IT"/>
        </w:rPr>
        <w:br/>
        <w:t>dam iure poterat. In ea siquidem tanquam in speculo</w:t>
      </w:r>
      <w:r w:rsidRPr="00BD53C0">
        <w:rPr>
          <w:lang w:val="it-IT"/>
        </w:rPr>
        <w:br/>
        <w:t>nitidissimo Belgij nostri miserandam ac inaudita tem¬</w:t>
      </w:r>
      <w:r w:rsidRPr="00BD53C0">
        <w:rPr>
          <w:lang w:val="it-IT"/>
        </w:rPr>
        <w:br/>
        <w:t>porum iniquitate exhulceratam faciem, imo rerum om¬</w:t>
      </w:r>
      <w:r w:rsidRPr="00BD53C0">
        <w:rPr>
          <w:lang w:val="it-IT"/>
        </w:rPr>
        <w:br/>
        <w:t>nium inuersam scenam, quam vtinam Deus opt. max.</w:t>
      </w:r>
      <w:r w:rsidRPr="00BD53C0">
        <w:rPr>
          <w:lang w:val="it-IT"/>
        </w:rPr>
        <w:br/>
        <w:t>bonorum exoratus precibus in pristinum ordinem ni¬</w:t>
      </w:r>
      <w:r w:rsidRPr="00BD53C0">
        <w:rPr>
          <w:lang w:val="it-IT"/>
        </w:rPr>
        <w:br/>
        <w:t>toremque restituere dignetur, manifestissimè relucen¬</w:t>
      </w:r>
      <w:r w:rsidRPr="00BD53C0">
        <w:rPr>
          <w:lang w:val="it-IT"/>
        </w:rPr>
        <w:br/>
        <w:t>tem intueri licet. Hanc vbi vidissent eruditionis fama</w:t>
      </w:r>
      <w:r w:rsidRPr="00BD53C0">
        <w:rPr>
          <w:lang w:val="it-IT"/>
        </w:rPr>
        <w:br/>
        <w:t>quidam virtutisque gloria celeberrimi viri, magno om¬</w:t>
      </w:r>
      <w:r w:rsidRPr="00BD53C0">
        <w:rPr>
          <w:lang w:val="it-IT"/>
        </w:rPr>
        <w:br/>
        <w:t>nium plausu nostrae ciuitatis oculis exhibitam, reprae¬</w:t>
      </w:r>
      <w:r w:rsidRPr="00BD53C0">
        <w:rPr>
          <w:lang w:val="it-IT"/>
        </w:rPr>
        <w:br/>
        <w:t>sentatamque fuisse: mihi authores esse coeperunt, neque</w:t>
      </w:r>
      <w:r w:rsidRPr="00BD53C0">
        <w:rPr>
          <w:lang w:val="it-IT"/>
        </w:rPr>
        <w:br/>
        <w:t>quotidianis desierunt conuiciis sollicitare, dum de ea</w:t>
      </w:r>
      <w:r w:rsidRPr="00BD53C0">
        <w:rPr>
          <w:lang w:val="it-IT"/>
        </w:rPr>
        <w:br/>
        <w:t>excudenda consilium susciperem. Multis iam annis re¬</w:t>
      </w:r>
      <w:r w:rsidRPr="00BD53C0">
        <w:rPr>
          <w:lang w:val="it-IT"/>
        </w:rPr>
        <w:br/>
        <w:t>luctatus sum, vt qui scirem doctissimo hoc saeculo nihil</w:t>
      </w:r>
      <w:r w:rsidRPr="00BD53C0">
        <w:rPr>
          <w:lang w:val="it-IT"/>
        </w:rPr>
        <w:br/>
        <w:t>in publicum emittendum, quod non ingenio perfectum</w:t>
      </w:r>
      <w:r w:rsidRPr="00BD53C0">
        <w:rPr>
          <w:lang w:val="it-IT"/>
        </w:rPr>
        <w:br/>
        <w:t>esset &amp; elaboratum industria. Latere satius iudicabam,</w:t>
      </w:r>
      <w:r w:rsidRPr="00BD53C0">
        <w:rPr>
          <w:lang w:val="it-IT"/>
        </w:rPr>
        <w:br/>
        <w:t>quam in morem soricis ingenij sui tenuitatem prodere,</w:t>
      </w:r>
      <w:r w:rsidRPr="00BD53C0">
        <w:rPr>
          <w:lang w:val="it-IT"/>
        </w:rPr>
        <w:br/>
        <w:t>quorundam doctus periculo, qui dum sibi ex male na¬</w:t>
      </w:r>
      <w:r w:rsidRPr="00BD53C0">
        <w:rPr>
          <w:lang w:val="it-IT"/>
        </w:rPr>
        <w:br/>
        <w:t>tis poematis laudem petitum ibant: pro laude summam</w:t>
      </w:r>
      <w:r w:rsidRPr="00BD53C0">
        <w:rPr>
          <w:lang w:val="it-IT"/>
        </w:rPr>
        <w:br/>
        <w:t>reportarunt ignominiam. Sciebam gloriam eiusdem</w:t>
      </w:r>
      <w:r w:rsidRPr="00BD53C0">
        <w:rPr>
          <w:lang w:val="it-IT"/>
        </w:rPr>
        <w:br/>
      </w:r>
      <w:r w:rsidRPr="00BD53C0">
        <w:rPr>
          <w:lang w:val="it-IT"/>
        </w:rPr>
        <w:br/>
        <w:t>A ij</w:t>
      </w:r>
      <w:r w:rsidRPr="00BD53C0">
        <w:rPr>
          <w:lang w:val="it-IT"/>
        </w:rPr>
        <w:br/>
      </w:r>
    </w:p>
    <w:p w14:paraId="47E363BE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br w:type="page"/>
      </w:r>
    </w:p>
    <w:p w14:paraId="797644C4" w14:textId="77777777" w:rsidR="0093400E" w:rsidRPr="00BD53C0" w:rsidRDefault="0093400E">
      <w:pPr>
        <w:rPr>
          <w:lang w:val="it-IT"/>
        </w:rPr>
      </w:pPr>
    </w:p>
    <w:p w14:paraId="4938FDC0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t>eum Crocodilo esse ingenij, qui fugientem insectatur,</w:t>
      </w:r>
      <w:r w:rsidRPr="00BD53C0">
        <w:rPr>
          <w:lang w:val="it-IT"/>
        </w:rPr>
        <w:br/>
        <w:t>persequentem vero quanta potest celeritate fugit, ac</w:t>
      </w:r>
      <w:r w:rsidRPr="00BD53C0">
        <w:rPr>
          <w:lang w:val="it-IT"/>
        </w:rPr>
        <w:br/>
        <w:t>proinde maiori putabam cum gloria coniunctum bene</w:t>
      </w:r>
      <w:r w:rsidRPr="00BD53C0">
        <w:rPr>
          <w:lang w:val="it-IT"/>
        </w:rPr>
        <w:br/>
        <w:t>latere, neque inanem aurae popularis fauorem captare,</w:t>
      </w:r>
      <w:r w:rsidRPr="00BD53C0">
        <w:rPr>
          <w:lang w:val="it-IT"/>
        </w:rPr>
        <w:br/>
        <w:t>quam stultè interdum affectata frustrari gloria. Verum</w:t>
      </w:r>
      <w:r w:rsidRPr="00BD53C0">
        <w:rPr>
          <w:lang w:val="it-IT"/>
        </w:rPr>
        <w:br/>
        <w:t>animum in ea obfirmatum sententia: validissimis ex¬</w:t>
      </w:r>
      <w:r w:rsidRPr="00BD53C0">
        <w:rPr>
          <w:lang w:val="it-IT"/>
        </w:rPr>
        <w:br/>
        <w:t>pugnarunt arietibus, dum crederem aliis multis non di¬</w:t>
      </w:r>
      <w:r w:rsidRPr="00BD53C0">
        <w:rPr>
          <w:lang w:val="it-IT"/>
        </w:rPr>
        <w:br/>
        <w:t>splicitura, quae ipsorum exactissimo probarentur iudicio.</w:t>
      </w:r>
      <w:r w:rsidRPr="00BD53C0">
        <w:rPr>
          <w:lang w:val="it-IT"/>
        </w:rPr>
        <w:br/>
        <w:t>Boni viri non esse contendebant gloriam quae cum lau¬</w:t>
      </w:r>
      <w:r w:rsidRPr="00BD53C0">
        <w:rPr>
          <w:lang w:val="it-IT"/>
        </w:rPr>
        <w:br/>
        <w:t>data fama indiuiduam quandam affinitatem habet, con¬</w:t>
      </w:r>
      <w:r w:rsidRPr="00BD53C0">
        <w:rPr>
          <w:lang w:val="it-IT"/>
        </w:rPr>
        <w:br/>
        <w:t>temnere. Faciendum aliquid cum Plinio asserebant,</w:t>
      </w:r>
      <w:r w:rsidRPr="00BD53C0">
        <w:rPr>
          <w:lang w:val="it-IT"/>
        </w:rPr>
        <w:br/>
        <w:t>quo nos apud posteritatem vixisse testaremur. Putabant,</w:t>
      </w:r>
      <w:r w:rsidRPr="00BD53C0">
        <w:rPr>
          <w:lang w:val="it-IT"/>
        </w:rPr>
        <w:br/>
        <w:t>quandoquidem praeceptorum studia facillime in puero¬</w:t>
      </w:r>
      <w:r w:rsidRPr="00BD53C0">
        <w:rPr>
          <w:lang w:val="it-IT"/>
        </w:rPr>
        <w:br/>
        <w:t>rum animos defluunt, hac ratione non mediocre ad li¬</w:t>
      </w:r>
      <w:r w:rsidRPr="00BD53C0">
        <w:rPr>
          <w:lang w:val="it-IT"/>
        </w:rPr>
        <w:br/>
        <w:t>terarum studia incitamentum nostrae fidei mancipatis</w:t>
      </w:r>
      <w:r w:rsidRPr="00BD53C0">
        <w:rPr>
          <w:lang w:val="it-IT"/>
        </w:rPr>
        <w:br/>
        <w:t>adolescentibus additum iri, quos cum eo consilio vsos</w:t>
      </w:r>
      <w:r w:rsidRPr="00BD53C0">
        <w:rPr>
          <w:lang w:val="it-IT"/>
        </w:rPr>
        <w:br/>
        <w:t>intelligerem, vt id non auderem reprehendere, non quin</w:t>
      </w:r>
      <w:r w:rsidRPr="00BD53C0">
        <w:rPr>
          <w:lang w:val="it-IT"/>
        </w:rPr>
        <w:br/>
        <w:t>ab eo ipse dissentirem, sed quod eos tanta esse sapientia</w:t>
      </w:r>
      <w:r w:rsidRPr="00BD53C0">
        <w:rPr>
          <w:lang w:val="it-IT"/>
        </w:rPr>
        <w:br/>
        <w:t>iudicarem, vt ipsorum iudicio meum anteponere nefas</w:t>
      </w:r>
      <w:r w:rsidRPr="00BD53C0">
        <w:rPr>
          <w:lang w:val="it-IT"/>
        </w:rPr>
        <w:br/>
        <w:t>videretur: victus sum, coepique mecum disquirere cu¬</w:t>
      </w:r>
      <w:r w:rsidRPr="00BD53C0">
        <w:rPr>
          <w:lang w:val="it-IT"/>
        </w:rPr>
        <w:br/>
        <w:t>ius nomini praesertim nuncupata prodiret in publicum.</w:t>
      </w:r>
      <w:r w:rsidRPr="00BD53C0">
        <w:rPr>
          <w:lang w:val="it-IT"/>
        </w:rPr>
        <w:br/>
        <w:t>Non est enim scriptoribus nouum, postquam libris suis</w:t>
      </w:r>
      <w:r w:rsidRPr="00BD53C0">
        <w:rPr>
          <w:lang w:val="it-IT"/>
        </w:rPr>
        <w:br/>
        <w:t>imo liberis, quos ingenio suo (veluti comminiscuntur</w:t>
      </w:r>
      <w:r w:rsidRPr="00BD53C0">
        <w:rPr>
          <w:lang w:val="it-IT"/>
        </w:rPr>
        <w:br/>
        <w:t>Poëtae Mineruam è cerebro Iouis natam) pepererunt,</w:t>
      </w:r>
      <w:r w:rsidRPr="00BD53C0">
        <w:rPr>
          <w:lang w:val="it-IT"/>
        </w:rPr>
        <w:br/>
        <w:t>vltimam imposuerunt manum: primarium aliquem vi¬</w:t>
      </w:r>
      <w:r w:rsidRPr="00BD53C0">
        <w:rPr>
          <w:lang w:val="it-IT"/>
        </w:rPr>
        <w:br/>
        <w:t>rum queritare, cuius patrocinio veluti Vulcanio clypeo</w:t>
      </w:r>
      <w:r w:rsidRPr="00BD53C0">
        <w:rPr>
          <w:lang w:val="it-IT"/>
        </w:rPr>
        <w:br/>
        <w:t>muniti, nullos Zoilorum reformident assultus. In hoc</w:t>
      </w:r>
      <w:r w:rsidRPr="00BD53C0">
        <w:rPr>
          <w:lang w:val="it-IT"/>
        </w:rPr>
        <w:br/>
        <w:t>cum essem: tu vir generosissime, tu Rde. in Christo pa</w:t>
      </w:r>
      <w:r w:rsidRPr="00BD53C0">
        <w:rPr>
          <w:lang w:val="it-IT"/>
        </w:rPr>
        <w:br/>
        <w:t>ter, ac vnice hac summa rerum omnium difficultate stu¬</w:t>
      </w:r>
      <w:r w:rsidRPr="00BD53C0">
        <w:rPr>
          <w:lang w:val="it-IT"/>
        </w:rPr>
        <w:br/>
        <w:t>diorum Moecenas, qui Musas bellicis tumultibus toto</w:t>
      </w:r>
      <w:r w:rsidRPr="00BD53C0">
        <w:rPr>
          <w:lang w:val="it-IT"/>
        </w:rPr>
        <w:br/>
        <w:t>propemodum orbe profligatas reuocare modis omni¬</w:t>
      </w:r>
      <w:r w:rsidRPr="00BD53C0">
        <w:rPr>
          <w:lang w:val="it-IT"/>
        </w:rPr>
        <w:br/>
        <w:t>bus niteris, imo in tuo illo sacrario vbi praesentissimus</w:t>
      </w:r>
      <w:r w:rsidRPr="00BD53C0">
        <w:rPr>
          <w:lang w:val="it-IT"/>
        </w:rPr>
        <w:br/>
        <w:t>es ipsis Phoebus, foues, occurrebas. Tu cuius dotes ac</w:t>
      </w:r>
      <w:r w:rsidRPr="00BD53C0">
        <w:rPr>
          <w:lang w:val="it-IT"/>
        </w:rPr>
        <w:br/>
        <w:t>virtutes non vanis argumentis iam mihi cognitas san¬</w:t>
      </w:r>
      <w:r w:rsidRPr="00BD53C0">
        <w:rPr>
          <w:lang w:val="it-IT"/>
        </w:rPr>
        <w:br/>
        <w:t>ctè veneror, semperque venerabor, hoc munere di¬</w:t>
      </w:r>
      <w:r w:rsidRPr="00BD53C0">
        <w:rPr>
          <w:lang w:val="it-IT"/>
        </w:rPr>
        <w:br/>
        <w:t>gnissimus succurrebas. Tu inquam qui Gedeonem quen¬</w:t>
      </w:r>
      <w:r w:rsidRPr="00BD53C0">
        <w:rPr>
          <w:lang w:val="it-IT"/>
        </w:rPr>
        <w:br/>
        <w:t>dam nobis representans, omni animi studio contendis,</w:t>
      </w:r>
      <w:r w:rsidRPr="00BD53C0">
        <w:rPr>
          <w:lang w:val="it-IT"/>
        </w:rPr>
        <w:br/>
        <w:t>vt Floreffiensi cymbae</w:t>
      </w:r>
      <w:r>
        <w:rPr>
          <w:rStyle w:val="FootnoteReference"/>
        </w:rPr>
        <w:footnoteReference w:id="1"/>
      </w:r>
      <w:r w:rsidRPr="00BD53C0">
        <w:rPr>
          <w:lang w:val="it-IT"/>
        </w:rPr>
        <w:t xml:space="preserve"> nihil ab vllis procellis, quamdiu</w:t>
      </w:r>
      <w:r w:rsidRPr="00BD53C0">
        <w:rPr>
          <w:lang w:val="it-IT"/>
        </w:rPr>
        <w:br/>
        <w:t>lucis huius vsura frui tibi dabitur a superis, sit pertime¬</w:t>
      </w:r>
      <w:r w:rsidRPr="00BD53C0">
        <w:rPr>
          <w:lang w:val="it-IT"/>
        </w:rPr>
        <w:br/>
      </w:r>
    </w:p>
    <w:p w14:paraId="2A6B93FB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t>scendum, proprium tibi rationibus non paucis sane noc</w:t>
      </w:r>
      <w:r w:rsidRPr="00BD53C0">
        <w:rPr>
          <w:lang w:val="it-IT"/>
        </w:rPr>
        <w:br/>
        <w:t xml:space="preserve">qualecunque </w:t>
      </w:r>
      <w:r>
        <w:t>ποίημα</w:t>
      </w:r>
      <w:r w:rsidRPr="00BD53C0">
        <w:rPr>
          <w:lang w:val="it-IT"/>
        </w:rPr>
        <w:t xml:space="preserve"> fecisti. Humanitatem illam tuam</w:t>
      </w:r>
      <w:r w:rsidRPr="00BD53C0">
        <w:rPr>
          <w:lang w:val="it-IT"/>
        </w:rPr>
        <w:br/>
        <w:t>in omnes bonos, comitatem, mansuetudinem, quam</w:t>
      </w:r>
      <w:r w:rsidRPr="00BD53C0">
        <w:rPr>
          <w:lang w:val="it-IT"/>
        </w:rPr>
        <w:br/>
        <w:t>vel primo ipso congressu, homo alioqui ignotus, &amp; an¬</w:t>
      </w:r>
      <w:r w:rsidRPr="00BD53C0">
        <w:rPr>
          <w:lang w:val="it-IT"/>
        </w:rPr>
        <w:br/>
        <w:t>tea dignitati tuae numquam visus, expertus sum: quis Ci¬</w:t>
      </w:r>
      <w:r w:rsidRPr="00BD53C0">
        <w:rPr>
          <w:lang w:val="it-IT"/>
        </w:rPr>
        <w:br/>
        <w:t>cero, non dicam exornare, sed vel enarrare queat? Di¬</w:t>
      </w:r>
      <w:r w:rsidRPr="00BD53C0">
        <w:rPr>
          <w:lang w:val="it-IT"/>
        </w:rPr>
        <w:br/>
        <w:t>gnitatem summam summa cum modestia (quam hu¬</w:t>
      </w:r>
      <w:r w:rsidRPr="00BD53C0">
        <w:rPr>
          <w:lang w:val="it-IT"/>
        </w:rPr>
        <w:br/>
        <w:t>militatem appellant) coniunctam: in te re vera non</w:t>
      </w:r>
      <w:r w:rsidRPr="00BD53C0">
        <w:rPr>
          <w:lang w:val="it-IT"/>
        </w:rPr>
        <w:br/>
        <w:t>obscure animaduerti. Quod meum de tua dignitate iu¬</w:t>
      </w:r>
      <w:r w:rsidRPr="00BD53C0">
        <w:rPr>
          <w:lang w:val="it-IT"/>
        </w:rPr>
        <w:br/>
        <w:t>dicium licet mihi ipsi testi oculato satis crederem: cor¬</w:t>
      </w:r>
      <w:r w:rsidRPr="00BD53C0">
        <w:rPr>
          <w:lang w:val="it-IT"/>
        </w:rPr>
        <w:br/>
        <w:t>datissimorum tamen nobilissimorumque virorum: quos</w:t>
      </w:r>
      <w:r w:rsidRPr="00BD53C0">
        <w:rPr>
          <w:lang w:val="it-IT"/>
        </w:rPr>
        <w:br/>
        <w:t>Namurcensis habet Comitatus, qui te penitus perspexe¬</w:t>
      </w:r>
      <w:r w:rsidRPr="00BD53C0">
        <w:rPr>
          <w:lang w:val="it-IT"/>
        </w:rPr>
        <w:br/>
        <w:t>runt, testimonio: non parum confirmatum est. Fui ego</w:t>
      </w:r>
      <w:r w:rsidRPr="00BD53C0">
        <w:rPr>
          <w:lang w:val="it-IT"/>
        </w:rPr>
        <w:br/>
        <w:t>in frequenti illorum coetu cum (ita vt fit) amplitudinis</w:t>
      </w:r>
      <w:r w:rsidRPr="00BD53C0">
        <w:rPr>
          <w:lang w:val="it-IT"/>
        </w:rPr>
        <w:br/>
        <w:t>tuae incidisset mentio, vere humilem (ipsorum vtor vo¬</w:t>
      </w:r>
      <w:r w:rsidRPr="00BD53C0">
        <w:rPr>
          <w:lang w:val="it-IT"/>
        </w:rPr>
        <w:br/>
        <w:t>cabulo) Abbatem te vno ore omnes praedicarent, qua</w:t>
      </w:r>
      <w:r w:rsidRPr="00BD53C0">
        <w:rPr>
          <w:lang w:val="it-IT"/>
        </w:rPr>
        <w:br/>
        <w:t>laude nescio an maior huius ordinis viro tribui possit.</w:t>
      </w:r>
      <w:r w:rsidRPr="00BD53C0">
        <w:rPr>
          <w:lang w:val="it-IT"/>
        </w:rPr>
        <w:br/>
        <w:t>Quid de liberalitate tua dicturus sum, quae tanta est, quę¬</w:t>
      </w:r>
      <w:r w:rsidRPr="00BD53C0">
        <w:rPr>
          <w:lang w:val="it-IT"/>
        </w:rPr>
        <w:br/>
        <w:t>que me sibi tam obnoxium fecit vt non modo mea om¬</w:t>
      </w:r>
      <w:r w:rsidRPr="00BD53C0">
        <w:rPr>
          <w:lang w:val="it-IT"/>
        </w:rPr>
        <w:br/>
        <w:t>nia peculij iure vsurpare, verum etiam me ipsum in per¬</w:t>
      </w:r>
      <w:r w:rsidRPr="00BD53C0">
        <w:rPr>
          <w:lang w:val="it-IT"/>
        </w:rPr>
        <w:br/>
        <w:t>petuam seruitutem tibi vendicare non iniuria possis?</w:t>
      </w:r>
      <w:r w:rsidRPr="00BD53C0">
        <w:rPr>
          <w:lang w:val="it-IT"/>
        </w:rPr>
        <w:br/>
        <w:t>neque vero alterius quam tuus esse possum aut volo.</w:t>
      </w:r>
      <w:r w:rsidRPr="00BD53C0">
        <w:rPr>
          <w:lang w:val="it-IT"/>
        </w:rPr>
        <w:br/>
        <w:t>Sed quorsum me rapit tui nominis obseruantia, &amp; di¬</w:t>
      </w:r>
      <w:r w:rsidRPr="00BD53C0">
        <w:rPr>
          <w:lang w:val="it-IT"/>
        </w:rPr>
        <w:br/>
        <w:t>cata tibi voluntas? Quorsum quaeso me abripit verita¬</w:t>
      </w:r>
      <w:r w:rsidRPr="00BD53C0">
        <w:rPr>
          <w:lang w:val="it-IT"/>
        </w:rPr>
        <w:br/>
        <w:t>tis prodendae desiderium? Noui pudorem tuum. Noui</w:t>
      </w:r>
      <w:r w:rsidRPr="00BD53C0">
        <w:rPr>
          <w:lang w:val="it-IT"/>
        </w:rPr>
        <w:br/>
        <w:t>virtutes tuas, quarum magnitudinem quia vereor vt</w:t>
      </w:r>
      <w:r w:rsidRPr="00BD53C0">
        <w:rPr>
          <w:lang w:val="it-IT"/>
        </w:rPr>
        <w:br/>
        <w:t>minima ex parte dicendo possim assequi: de illis nunc</w:t>
      </w:r>
      <w:r w:rsidRPr="00BD53C0">
        <w:rPr>
          <w:lang w:val="it-IT"/>
        </w:rPr>
        <w:br/>
        <w:t>altum mihi indico silentium. Caeterum cum te talem</w:t>
      </w:r>
      <w:r w:rsidRPr="00BD53C0">
        <w:rPr>
          <w:lang w:val="it-IT"/>
        </w:rPr>
        <w:br/>
        <w:t>ac tantum noster hic Gedeon agnoscit, cum tibi vel a¬</w:t>
      </w:r>
      <w:r w:rsidRPr="00BD53C0">
        <w:rPr>
          <w:lang w:val="it-IT"/>
        </w:rPr>
        <w:br/>
        <w:t>dolescenti poëtica studia non displicuisse intelligit, in</w:t>
      </w:r>
      <w:r w:rsidRPr="00BD53C0">
        <w:rPr>
          <w:lang w:val="it-IT"/>
        </w:rPr>
        <w:br/>
        <w:t>quibus eum apicem conscendisti  vt si tua poemata pu¬</w:t>
      </w:r>
      <w:r w:rsidRPr="00BD53C0">
        <w:rPr>
          <w:lang w:val="it-IT"/>
        </w:rPr>
        <w:br/>
        <w:t>blicare velis, merito omnes te nostrae memoriae po</w:t>
      </w:r>
      <w:r w:rsidRPr="00BD53C0">
        <w:rPr>
          <w:rFonts w:cstheme="minorHAnsi"/>
          <w:lang w:val="it-IT"/>
        </w:rPr>
        <w:t>ë</w:t>
      </w:r>
      <w:r w:rsidRPr="00BD53C0">
        <w:rPr>
          <w:lang w:val="it-IT"/>
        </w:rPr>
        <w:t>ta¬</w:t>
      </w:r>
      <w:r w:rsidRPr="00BD53C0">
        <w:rPr>
          <w:lang w:val="it-IT"/>
        </w:rPr>
        <w:br/>
        <w:t>rum coryphaeum quendam clament: qui antea publicam</w:t>
      </w:r>
      <w:r w:rsidRPr="00BD53C0">
        <w:rPr>
          <w:lang w:val="it-IT"/>
        </w:rPr>
        <w:br/>
        <w:t>lucem, &amp; coetus hominum fugitabat, te patrono prodi¬</w:t>
      </w:r>
      <w:r w:rsidRPr="00BD53C0">
        <w:rPr>
          <w:lang w:val="it-IT"/>
        </w:rPr>
        <w:br/>
        <w:t>re gestit, &amp; in spem nonnullam etiam publici fauoris</w:t>
      </w:r>
      <w:r w:rsidRPr="00BD53C0">
        <w:rPr>
          <w:lang w:val="it-IT"/>
        </w:rPr>
        <w:br/>
        <w:t>erigitur, speratque fore vt liquido intelligant zoili non¬</w:t>
      </w:r>
      <w:r w:rsidRPr="00BD53C0">
        <w:rPr>
          <w:lang w:val="it-IT"/>
        </w:rPr>
        <w:br/>
        <w:t>dum esse deploratam vel mediocrium ingeniorum cau¬</w:t>
      </w:r>
      <w:r w:rsidRPr="00BD53C0">
        <w:rPr>
          <w:lang w:val="it-IT"/>
        </w:rPr>
        <w:br/>
        <w:t>sam, vbi illis te patronum viderint. Suscipe igitur que¬</w:t>
      </w:r>
      <w:r w:rsidRPr="00BD53C0">
        <w:rPr>
          <w:lang w:val="it-IT"/>
        </w:rPr>
        <w:br/>
        <w:t>so per innatam illam tibi erga literarum studiosos ani¬</w:t>
      </w:r>
      <w:r w:rsidRPr="00BD53C0">
        <w:rPr>
          <w:lang w:val="it-IT"/>
        </w:rPr>
        <w:br/>
        <w:t>A iij</w:t>
      </w:r>
      <w:r w:rsidRPr="00BD53C0">
        <w:rPr>
          <w:lang w:val="it-IT"/>
        </w:rPr>
        <w:br/>
      </w:r>
    </w:p>
    <w:p w14:paraId="7C18C6DE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br w:type="page"/>
      </w:r>
    </w:p>
    <w:p w14:paraId="5D9225D0" w14:textId="77777777" w:rsidR="0093400E" w:rsidRPr="00BD53C0" w:rsidRDefault="00670DA7">
      <w:pPr>
        <w:rPr>
          <w:lang w:val="en-US"/>
        </w:rPr>
      </w:pPr>
      <w:r w:rsidRPr="00BD53C0">
        <w:rPr>
          <w:lang w:val="it-IT"/>
        </w:rPr>
        <w:t>mi propensionem, quae ita in te elucet: vt te ad hanc</w:t>
      </w:r>
      <w:r w:rsidRPr="00BD53C0">
        <w:rPr>
          <w:lang w:val="it-IT"/>
        </w:rPr>
        <w:br/>
        <w:t>virtutem natura genuisse videatur, voluntas exercuisse,</w:t>
      </w:r>
      <w:r w:rsidRPr="00BD53C0">
        <w:rPr>
          <w:lang w:val="it-IT"/>
        </w:rPr>
        <w:br/>
        <w:t>fortuna seruasse, hoc chartaceum munusculum, quod</w:t>
      </w:r>
      <w:r w:rsidRPr="00BD53C0">
        <w:rPr>
          <w:lang w:val="it-IT"/>
        </w:rPr>
        <w:br/>
        <w:t>sub tui praeclari nominis commendatione in manus ho¬</w:t>
      </w:r>
      <w:r w:rsidRPr="00BD53C0">
        <w:rPr>
          <w:lang w:val="it-IT"/>
        </w:rPr>
        <w:br/>
        <w:t>minum &amp; posteritatis famam peruenire maxime vel¬</w:t>
      </w:r>
      <w:r w:rsidRPr="00BD53C0">
        <w:rPr>
          <w:lang w:val="it-IT"/>
        </w:rPr>
        <w:br/>
        <w:t>lem, non quidem quod ex illo hominum sim genere,</w:t>
      </w:r>
      <w:r w:rsidRPr="00BD53C0">
        <w:rPr>
          <w:lang w:val="it-IT"/>
        </w:rPr>
        <w:br/>
        <w:t>qui scire suum nihil esse putant, nisi id eos scire sciat</w:t>
      </w:r>
      <w:r w:rsidRPr="00BD53C0">
        <w:rPr>
          <w:lang w:val="it-IT"/>
        </w:rPr>
        <w:br/>
        <w:t>alter, qui digito monstrari desiderant, optantque Cir¬</w:t>
      </w:r>
      <w:r w:rsidRPr="00BD53C0">
        <w:rPr>
          <w:lang w:val="it-IT"/>
        </w:rPr>
        <w:br/>
        <w:t>ratorum dictata fieri, (dabitur venia si cum Satyrico</w:t>
      </w:r>
      <w:r w:rsidRPr="00BD53C0">
        <w:rPr>
          <w:lang w:val="it-IT"/>
        </w:rPr>
        <w:br/>
        <w:t>loquar) sed vt Apellis suam venerem pro pergula cen¬</w:t>
      </w:r>
      <w:r w:rsidRPr="00BD53C0">
        <w:rPr>
          <w:lang w:val="it-IT"/>
        </w:rPr>
        <w:br/>
        <w:t>surae publicae exponentis exemplo, si quid merito re¬</w:t>
      </w:r>
      <w:r w:rsidRPr="00BD53C0">
        <w:rPr>
          <w:lang w:val="it-IT"/>
        </w:rPr>
        <w:br/>
        <w:t>praehensum vnquam intellexero, possim aliquando in¬</w:t>
      </w:r>
      <w:r w:rsidRPr="00BD53C0">
        <w:rPr>
          <w:lang w:val="it-IT"/>
        </w:rPr>
        <w:br/>
        <w:t>cudi restituere, &amp; vrsino more foetum lambendo ex¬</w:t>
      </w:r>
      <w:r w:rsidRPr="00BD53C0">
        <w:rPr>
          <w:lang w:val="it-IT"/>
        </w:rPr>
        <w:br/>
        <w:t>polire, efficereque vt si non ab omnibus erroribus vin¬</w:t>
      </w:r>
      <w:r w:rsidRPr="00BD53C0">
        <w:rPr>
          <w:lang w:val="it-IT"/>
        </w:rPr>
        <w:br/>
        <w:t>dicatum videri possit: saltem quam paucissimis infectum</w:t>
      </w:r>
      <w:r w:rsidRPr="00BD53C0">
        <w:rPr>
          <w:lang w:val="it-IT"/>
        </w:rPr>
        <w:br/>
        <w:t xml:space="preserve">deprauatumque relinquatur. </w:t>
      </w:r>
      <w:r w:rsidRPr="00BD53C0">
        <w:rPr>
          <w:lang w:val="en-US"/>
        </w:rPr>
        <w:t>Vale Musarum columen</w:t>
      </w:r>
      <w:r w:rsidRPr="00BD53C0">
        <w:rPr>
          <w:lang w:val="en-US"/>
        </w:rPr>
        <w:br/>
        <w:t>praesidiumque meum Kalendis ipsis Septembris Anno</w:t>
      </w:r>
      <w:r w:rsidRPr="00BD53C0">
        <w:rPr>
          <w:lang w:val="en-US"/>
        </w:rPr>
        <w:br/>
        <w:t>post reparatam salutem.  1575.</w:t>
      </w:r>
      <w:r w:rsidRPr="00BD53C0">
        <w:rPr>
          <w:lang w:val="en-US"/>
        </w:rPr>
        <w:br/>
        <w:t>Tuae amplitudini addictißimus clientulus,</w:t>
      </w:r>
      <w:r w:rsidRPr="00BD53C0">
        <w:rPr>
          <w:lang w:val="en-US"/>
        </w:rPr>
        <w:br/>
        <w:t>Frater Libertus Houthem.</w:t>
      </w:r>
      <w:r w:rsidRPr="00BD53C0">
        <w:rPr>
          <w:lang w:val="en-US"/>
        </w:rPr>
        <w:br/>
      </w:r>
    </w:p>
    <w:p w14:paraId="4AC17D72" w14:textId="77777777" w:rsidR="0093400E" w:rsidRPr="00BD53C0" w:rsidRDefault="00670DA7">
      <w:pPr>
        <w:rPr>
          <w:lang w:val="en-US"/>
        </w:rPr>
      </w:pPr>
      <w:r w:rsidRPr="00BD53C0">
        <w:rPr>
          <w:lang w:val="en-US"/>
        </w:rPr>
        <w:br w:type="page"/>
      </w:r>
    </w:p>
    <w:p w14:paraId="7BF652EE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t>PROSOPOPOEIA GE¬</w:t>
      </w:r>
      <w:r w:rsidRPr="00BD53C0">
        <w:rPr>
          <w:lang w:val="it-IT"/>
        </w:rPr>
        <w:br/>
        <w:t>DEONIS MADIANITICA TY¬</w:t>
      </w:r>
      <w:r w:rsidRPr="00BD53C0">
        <w:rPr>
          <w:lang w:val="it-IT"/>
        </w:rPr>
        <w:br/>
        <w:t>rannide vexati qui tanquam in exilium relegatus:</w:t>
      </w:r>
      <w:r w:rsidRPr="00BD53C0">
        <w:rPr>
          <w:lang w:val="it-IT"/>
        </w:rPr>
        <w:br/>
        <w:t>ab hoc suo Moecenate suscipi desiderat.</w:t>
      </w:r>
      <w:r w:rsidRPr="00BD53C0">
        <w:rPr>
          <w:lang w:val="it-IT"/>
        </w:rPr>
        <w:br/>
        <w:t>REbus in afflictis iam septima ducitur aestas,</w:t>
      </w:r>
      <w:r w:rsidRPr="00BD53C0">
        <w:rPr>
          <w:lang w:val="it-IT"/>
        </w:rPr>
        <w:br/>
        <w:t>Exercet tristi nos fera turba iugo.</w:t>
      </w:r>
      <w:r w:rsidRPr="00BD53C0">
        <w:rPr>
          <w:lang w:val="it-IT"/>
        </w:rPr>
        <w:br/>
        <w:t>Viuentis populum conculcat numinis, omnis</w:t>
      </w:r>
      <w:r w:rsidRPr="00BD53C0">
        <w:rPr>
          <w:lang w:val="it-IT"/>
        </w:rPr>
        <w:br/>
        <w:t>Expers qui pectus relligionis habet.</w:t>
      </w:r>
      <w:r w:rsidRPr="00BD53C0">
        <w:rPr>
          <w:lang w:val="it-IT"/>
        </w:rPr>
        <w:br/>
      </w:r>
      <w:r w:rsidRPr="00BD53C0">
        <w:rPr>
          <w:lang w:val="en-US"/>
        </w:rPr>
        <w:t>Ruris opes vastat lapidosae grandinis instar,</w:t>
      </w:r>
      <w:r w:rsidRPr="00BD53C0">
        <w:rPr>
          <w:lang w:val="en-US"/>
        </w:rPr>
        <w:br/>
        <w:t>Et premit immiti nostraque nosque pede</w:t>
      </w:r>
      <w:r w:rsidRPr="00BD53C0">
        <w:rPr>
          <w:lang w:val="en-US"/>
        </w:rPr>
        <w:br/>
        <w:t>Nulla quies longos est exceptura labores,</w:t>
      </w:r>
      <w:r w:rsidRPr="00BD53C0">
        <w:rPr>
          <w:lang w:val="en-US"/>
        </w:rPr>
        <w:br/>
        <w:t>Durior ex veteri cura labore fluit.</w:t>
      </w:r>
      <w:r w:rsidRPr="00BD53C0">
        <w:rPr>
          <w:lang w:val="en-US"/>
        </w:rPr>
        <w:br/>
      </w:r>
      <w:r w:rsidRPr="00BD53C0">
        <w:rPr>
          <w:lang w:val="it-IT"/>
        </w:rPr>
        <w:t>Omnia deuastat rabidi violentia Martis,</w:t>
      </w:r>
      <w:r w:rsidRPr="00BD53C0">
        <w:rPr>
          <w:lang w:val="it-IT"/>
        </w:rPr>
        <w:br/>
        <w:t>Pacis &amp; est nostro numen ab orbe procul.</w:t>
      </w:r>
      <w:r w:rsidRPr="00BD53C0">
        <w:rPr>
          <w:lang w:val="it-IT"/>
        </w:rPr>
        <w:br/>
        <w:t>Arma sonat totus litui clangoribus aether,</w:t>
      </w:r>
      <w:r w:rsidRPr="00BD53C0">
        <w:rPr>
          <w:lang w:val="it-IT"/>
        </w:rPr>
        <w:br/>
        <w:t>Tympana bellisono murmure tacta fremunt.</w:t>
      </w:r>
      <w:r w:rsidRPr="00BD53C0">
        <w:rPr>
          <w:lang w:val="it-IT"/>
        </w:rPr>
        <w:br/>
        <w:t>Rellictis igitur patriae iam finibus erro,</w:t>
      </w:r>
      <w:r w:rsidRPr="00BD53C0">
        <w:rPr>
          <w:lang w:val="it-IT"/>
        </w:rPr>
        <w:br/>
        <w:t>Instat in exilium barbarus bostis agens:</w:t>
      </w:r>
      <w:r w:rsidRPr="00BD53C0">
        <w:rPr>
          <w:lang w:val="it-IT"/>
        </w:rPr>
        <w:br/>
        <w:t>Dij faciant nostro contingat meta labori,</w:t>
      </w:r>
      <w:r w:rsidRPr="00BD53C0">
        <w:rPr>
          <w:lang w:val="it-IT"/>
        </w:rPr>
        <w:br/>
        <w:t>Gratus &amp; externis gentibus esse queam.</w:t>
      </w:r>
      <w:r w:rsidRPr="00BD53C0">
        <w:rPr>
          <w:lang w:val="it-IT"/>
        </w:rPr>
        <w:br/>
        <w:t>Voluo meos oculos partes conuersus in omnes.</w:t>
      </w:r>
      <w:r w:rsidRPr="00BD53C0">
        <w:rPr>
          <w:lang w:val="it-IT"/>
        </w:rPr>
        <w:br/>
        <w:t>Laetam si videam forte quietis opem.</w:t>
      </w:r>
      <w:r w:rsidRPr="00BD53C0">
        <w:rPr>
          <w:lang w:val="it-IT"/>
        </w:rPr>
        <w:br/>
        <w:t>In te nostra quies, vir pacis, tota recumbit,</w:t>
      </w:r>
      <w:r w:rsidRPr="00BD53C0">
        <w:rPr>
          <w:lang w:val="it-IT"/>
        </w:rPr>
        <w:br/>
        <w:t>Es misero requies, portus, &amp; ara mihi.</w:t>
      </w:r>
      <w:r w:rsidRPr="00BD53C0">
        <w:rPr>
          <w:lang w:val="it-IT"/>
        </w:rPr>
        <w:br/>
        <w:t>Luctor vt euadam miserae discrimina sortis,</w:t>
      </w:r>
      <w:r w:rsidRPr="00BD53C0">
        <w:rPr>
          <w:lang w:val="it-IT"/>
        </w:rPr>
        <w:br/>
        <w:t>Me refoue pacis munere quaeso tuae,</w:t>
      </w:r>
      <w:r w:rsidRPr="00BD53C0">
        <w:rPr>
          <w:lang w:val="it-IT"/>
        </w:rPr>
        <w:br/>
        <w:t>O venerande Pater, quem publica scripta loquuntur,</w:t>
      </w:r>
      <w:r w:rsidRPr="00BD53C0">
        <w:rPr>
          <w:lang w:val="it-IT"/>
        </w:rPr>
        <w:br/>
        <w:t>De nostra solitum conditione queri.</w:t>
      </w:r>
      <w:r w:rsidRPr="00BD53C0">
        <w:rPr>
          <w:lang w:val="it-IT"/>
        </w:rPr>
        <w:br/>
        <w:t>Vnus es in miseros cuius clementia nota est,</w:t>
      </w:r>
      <w:r w:rsidRPr="00BD53C0">
        <w:rPr>
          <w:lang w:val="it-IT"/>
        </w:rPr>
        <w:br/>
        <w:t>Pulsat vbi pectus iusta querela tuum.</w:t>
      </w:r>
      <w:r w:rsidRPr="00BD53C0">
        <w:rPr>
          <w:lang w:val="it-IT"/>
        </w:rPr>
        <w:br/>
        <w:t>Aspice me, partemque tui sub nominis vmbra</w:t>
      </w:r>
      <w:r w:rsidRPr="00BD53C0">
        <w:rPr>
          <w:lang w:val="it-IT"/>
        </w:rPr>
        <w:br/>
        <w:t>Indulge, non sic sors mea tristis erit.</w:t>
      </w:r>
      <w:r w:rsidRPr="00BD53C0">
        <w:rPr>
          <w:lang w:val="it-IT"/>
        </w:rPr>
        <w:br/>
        <w:t>Suscipe me, candore tuae me protege pacis,</w:t>
      </w:r>
      <w:r w:rsidRPr="00BD53C0">
        <w:rPr>
          <w:lang w:val="it-IT"/>
        </w:rPr>
        <w:br/>
        <w:t>Suscipe me, victus quilibet hostis erit.</w:t>
      </w:r>
      <w:r w:rsidRPr="00BD53C0">
        <w:rPr>
          <w:lang w:val="it-IT"/>
        </w:rPr>
        <w:br/>
        <w:t xml:space="preserve"> </w:t>
      </w:r>
      <w:r w:rsidRPr="00BD53C0">
        <w:rPr>
          <w:lang w:val="it-IT"/>
        </w:rPr>
        <w:br/>
      </w:r>
    </w:p>
    <w:p w14:paraId="33D87078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br w:type="page"/>
      </w:r>
    </w:p>
    <w:p w14:paraId="0B3E7757" w14:textId="77777777" w:rsidR="00670DA7" w:rsidRPr="00BD53C0" w:rsidRDefault="00670DA7">
      <w:pPr>
        <w:rPr>
          <w:lang w:val="it-IT"/>
        </w:rPr>
      </w:pPr>
      <w:r w:rsidRPr="00BD53C0">
        <w:rPr>
          <w:lang w:val="it-IT"/>
        </w:rPr>
        <w:br/>
      </w:r>
      <w:r w:rsidRPr="00BD53C0">
        <w:rPr>
          <w:lang w:val="it-IT"/>
        </w:rPr>
        <w:br/>
        <w:t>HANNARDVS GA.</w:t>
      </w:r>
      <w:r w:rsidRPr="00BD53C0">
        <w:rPr>
          <w:lang w:val="it-IT"/>
        </w:rPr>
        <w:br/>
        <w:t>merius Mosaeus Poëta Laureatus</w:t>
      </w:r>
      <w:r w:rsidRPr="00BD53C0">
        <w:rPr>
          <w:lang w:val="it-IT"/>
        </w:rPr>
        <w:br/>
        <w:t>Fratri Liberto suo plus¬</w:t>
      </w:r>
      <w:r w:rsidRPr="00BD53C0">
        <w:rPr>
          <w:lang w:val="it-IT"/>
        </w:rPr>
        <w:br/>
        <w:t>quam fratri.</w:t>
      </w:r>
      <w:r w:rsidRPr="00BD53C0">
        <w:rPr>
          <w:lang w:val="it-IT"/>
        </w:rPr>
        <w:br/>
        <w:t>De Gedeone tuo vis vt quod sentio dicam?</w:t>
      </w:r>
      <w:r w:rsidRPr="00BD53C0">
        <w:rPr>
          <w:lang w:val="it-IT"/>
        </w:rPr>
        <w:br/>
        <w:t>Non alio Gedeon debuit ore cani.</w:t>
      </w:r>
    </w:p>
    <w:p w14:paraId="0007D32F" w14:textId="77777777" w:rsidR="00670DA7" w:rsidRPr="00BD53C0" w:rsidRDefault="00670DA7">
      <w:pPr>
        <w:rPr>
          <w:lang w:val="it-IT"/>
        </w:rPr>
      </w:pPr>
    </w:p>
    <w:p w14:paraId="6C8D1F53" w14:textId="77777777" w:rsidR="00BD53C0" w:rsidRDefault="00670DA7">
      <w:pPr>
        <w:rPr>
          <w:lang w:val="en-US"/>
        </w:rPr>
      </w:pPr>
      <w:r w:rsidRPr="00BD53C0">
        <w:rPr>
          <w:lang w:val="en-US"/>
        </w:rPr>
        <w:t>/main/</w:t>
      </w:r>
    </w:p>
    <w:p w14:paraId="115F76C0" w14:textId="7CF7B4C6" w:rsidR="0093400E" w:rsidRPr="00BD53C0" w:rsidRDefault="00670DA7">
      <w:pPr>
        <w:rPr>
          <w:lang w:val="en-US"/>
        </w:rPr>
      </w:pPr>
      <w:r w:rsidRPr="00BD53C0">
        <w:rPr>
          <w:lang w:val="en-US"/>
        </w:rPr>
        <w:t>Ludionum nomenclaturę</w:t>
      </w:r>
      <w:r w:rsidRPr="00BD53C0">
        <w:rPr>
          <w:lang w:val="en-US"/>
        </w:rPr>
        <w:br/>
        <w:t>Gedeon.</w:t>
      </w:r>
      <w:r w:rsidRPr="00BD53C0">
        <w:rPr>
          <w:lang w:val="en-US"/>
        </w:rPr>
        <w:br/>
        <w:t>Angelus.</w:t>
      </w:r>
      <w:r w:rsidRPr="00BD53C0">
        <w:rPr>
          <w:lang w:val="en-US"/>
        </w:rPr>
        <w:br/>
        <w:t>Deus.</w:t>
      </w:r>
      <w:r w:rsidRPr="00BD53C0">
        <w:rPr>
          <w:lang w:val="en-US"/>
        </w:rPr>
        <w:br/>
        <w:t>Crafgasticus.</w:t>
      </w:r>
      <w:r w:rsidRPr="00BD53C0">
        <w:rPr>
          <w:lang w:val="en-US"/>
        </w:rPr>
        <w:br/>
        <w:t>Philostasiotes.</w:t>
      </w:r>
      <w:r w:rsidRPr="00BD53C0">
        <w:rPr>
          <w:lang w:val="en-US"/>
        </w:rPr>
        <w:br/>
        <w:t>Thoribodes.</w:t>
      </w:r>
      <w:r w:rsidRPr="00BD53C0">
        <w:rPr>
          <w:lang w:val="en-US"/>
        </w:rPr>
        <w:br/>
        <w:t>Ioas Gedeonis Pater.</w:t>
      </w:r>
      <w:r w:rsidRPr="00BD53C0">
        <w:rPr>
          <w:lang w:val="en-US"/>
        </w:rPr>
        <w:br/>
        <w:t>Phara Gedeonis puer.</w:t>
      </w:r>
      <w:r w:rsidRPr="00BD53C0">
        <w:rPr>
          <w:lang w:val="en-US"/>
        </w:rPr>
        <w:br/>
        <w:t>Reges Madianitarum : Oreb.</w:t>
      </w:r>
    </w:p>
    <w:p w14:paraId="165B5E59" w14:textId="77777777" w:rsidR="0093400E" w:rsidRPr="00BD53C0" w:rsidRDefault="00670DA7">
      <w:pPr>
        <w:rPr>
          <w:lang w:val="en-US"/>
        </w:rPr>
      </w:pPr>
      <w:r w:rsidRPr="00BD53C0">
        <w:rPr>
          <w:lang w:val="en-US"/>
        </w:rPr>
        <w:t xml:space="preserve">                                        Zebee.</w:t>
      </w:r>
    </w:p>
    <w:p w14:paraId="4A3F3175" w14:textId="77777777" w:rsidR="0093400E" w:rsidRPr="00BD53C0" w:rsidRDefault="00670DA7">
      <w:pPr>
        <w:rPr>
          <w:lang w:val="en-US"/>
        </w:rPr>
      </w:pPr>
      <w:r w:rsidRPr="00BD53C0">
        <w:rPr>
          <w:lang w:val="en-US"/>
        </w:rPr>
        <w:t xml:space="preserve">                                        Zeb.</w:t>
      </w:r>
    </w:p>
    <w:p w14:paraId="75592706" w14:textId="77777777" w:rsidR="0093400E" w:rsidRPr="00BD53C0" w:rsidRDefault="00670DA7">
      <w:pPr>
        <w:rPr>
          <w:lang w:val="en-US"/>
        </w:rPr>
      </w:pPr>
      <w:r w:rsidRPr="00BD53C0">
        <w:rPr>
          <w:lang w:val="en-US"/>
        </w:rPr>
        <w:t xml:space="preserve">                                        Salmana.</w:t>
      </w:r>
      <w:r w:rsidRPr="00BD53C0">
        <w:rPr>
          <w:lang w:val="en-US"/>
        </w:rPr>
        <w:br/>
        <w:t>Milites Madianitarum.</w:t>
      </w:r>
      <w:r w:rsidRPr="00BD53C0">
        <w:rPr>
          <w:lang w:val="en-US"/>
        </w:rPr>
        <w:br/>
        <w:t>Milites Gedeonis.</w:t>
      </w:r>
      <w:r w:rsidRPr="00BD53C0">
        <w:rPr>
          <w:lang w:val="en-US"/>
        </w:rPr>
        <w:br/>
        <w:t>Praeco.</w:t>
      </w:r>
      <w:r w:rsidRPr="00BD53C0">
        <w:rPr>
          <w:lang w:val="en-US"/>
        </w:rPr>
        <w:br/>
        <w:t>Chorus.</w:t>
      </w:r>
      <w:r w:rsidRPr="00BD53C0">
        <w:rPr>
          <w:lang w:val="en-US"/>
        </w:rPr>
        <w:br/>
        <w:t>* IGnoscet vt confido aequus Lector quod data opera in propriis ali¬</w:t>
      </w:r>
      <w:r w:rsidRPr="00BD53C0">
        <w:rPr>
          <w:lang w:val="en-US"/>
        </w:rPr>
        <w:br/>
        <w:t>quot vocabulis quantitatem variauerim, &amp; alienos interdum ver¬</w:t>
      </w:r>
      <w:r w:rsidRPr="00BD53C0">
        <w:rPr>
          <w:lang w:val="en-US"/>
        </w:rPr>
        <w:br/>
        <w:t>sus, qui negotio ita congruebant, vt se ingeßisse potius, quam vocati vi¬</w:t>
      </w:r>
      <w:r w:rsidRPr="00BD53C0">
        <w:rPr>
          <w:lang w:val="en-US"/>
        </w:rPr>
        <w:br/>
        <w:t>deri poßint: huc transtulerim, doctißmorum quorumque exemplo.</w:t>
      </w:r>
      <w:r w:rsidRPr="00BD53C0">
        <w:rPr>
          <w:lang w:val="en-US"/>
        </w:rPr>
        <w:br/>
      </w:r>
    </w:p>
    <w:p w14:paraId="783B02FE" w14:textId="77777777" w:rsidR="0093400E" w:rsidRPr="00BD53C0" w:rsidRDefault="00670DA7">
      <w:pPr>
        <w:rPr>
          <w:lang w:val="en-US"/>
        </w:rPr>
      </w:pPr>
      <w:r w:rsidRPr="00BD53C0">
        <w:rPr>
          <w:lang w:val="en-US"/>
        </w:rPr>
        <w:br w:type="page"/>
      </w:r>
    </w:p>
    <w:p w14:paraId="0AEEC72F" w14:textId="77777777" w:rsidR="0093400E" w:rsidRPr="00BD53C0" w:rsidRDefault="00670DA7">
      <w:pPr>
        <w:rPr>
          <w:lang w:val="en-US"/>
        </w:rPr>
      </w:pPr>
      <w:r w:rsidRPr="00BD53C0">
        <w:rPr>
          <w:lang w:val="en-US"/>
        </w:rPr>
        <w:br/>
      </w:r>
      <w:r w:rsidRPr="00BD53C0">
        <w:rPr>
          <w:lang w:val="en-US"/>
        </w:rPr>
        <w:br/>
        <w:t>PROLOGVS</w:t>
      </w:r>
      <w:r w:rsidRPr="00BD53C0">
        <w:rPr>
          <w:lang w:val="en-US"/>
        </w:rPr>
        <w:br/>
        <w:t>IN GEDEONEM.</w:t>
      </w:r>
      <w:r w:rsidRPr="00BD53C0">
        <w:rPr>
          <w:lang w:val="en-US"/>
        </w:rPr>
        <w:br/>
        <w:t>EXpertus author istius Tragoediae</w:t>
      </w:r>
      <w:r w:rsidRPr="00BD53C0">
        <w:rPr>
          <w:lang w:val="en-US"/>
        </w:rPr>
        <w:br/>
        <w:t>Quae nunc paratis exhibetur pulpitis,</w:t>
      </w:r>
      <w:r w:rsidRPr="00BD53C0">
        <w:rPr>
          <w:lang w:val="en-US"/>
        </w:rPr>
        <w:br/>
        <w:t>Quam sit molestum post cruces scholasticas,</w:t>
      </w:r>
      <w:r w:rsidRPr="00BD53C0">
        <w:rPr>
          <w:lang w:val="en-US"/>
        </w:rPr>
        <w:br/>
        <w:t>Domesticosque post labores, qui quidem</w:t>
      </w:r>
      <w:r w:rsidRPr="00BD53C0">
        <w:rPr>
          <w:lang w:val="en-US"/>
        </w:rPr>
        <w:br/>
        <w:t>5 Vel nocte media vix sinunt quiescere,</w:t>
      </w:r>
      <w:r w:rsidRPr="00BD53C0">
        <w:rPr>
          <w:lang w:val="en-US"/>
        </w:rPr>
        <w:br/>
        <w:t>Nouo labori rursus insenescere:</w:t>
      </w:r>
      <w:r w:rsidRPr="00BD53C0">
        <w:rPr>
          <w:lang w:val="en-US"/>
        </w:rPr>
        <w:br/>
        <w:t>Indixerat Musis silentium suis.</w:t>
      </w:r>
      <w:r w:rsidRPr="00BD53C0">
        <w:rPr>
          <w:lang w:val="en-US"/>
        </w:rPr>
        <w:br/>
        <w:t>Voluebat animo multa quae silentium,</w:t>
      </w:r>
      <w:r w:rsidRPr="00BD53C0">
        <w:rPr>
          <w:lang w:val="en-US"/>
        </w:rPr>
        <w:br/>
        <w:t>Suadere cuiuis iure possent optimo,</w:t>
      </w:r>
      <w:r w:rsidRPr="00BD53C0">
        <w:rPr>
          <w:lang w:val="en-US"/>
        </w:rPr>
        <w:br/>
        <w:t>10 Benignitatis attamen vestrae memor,</w:t>
      </w:r>
      <w:r w:rsidRPr="00BD53C0">
        <w:rPr>
          <w:lang w:val="en-US"/>
        </w:rPr>
        <w:br/>
        <w:t>Qua nunc frequenter eius hanc opellulam</w:t>
      </w:r>
      <w:r w:rsidRPr="00BD53C0">
        <w:rPr>
          <w:lang w:val="en-US"/>
        </w:rPr>
        <w:br/>
        <w:t>Iuuistis, orta dum doceret quid mari</w:t>
      </w:r>
      <w:r w:rsidRPr="00BD53C0">
        <w:rPr>
          <w:lang w:val="en-US"/>
        </w:rPr>
        <w:br/>
        <w:t>Venus nephandis aduehat cultoribus</w:t>
      </w:r>
      <w:r w:rsidRPr="00BD53C0">
        <w:rPr>
          <w:lang w:val="en-US"/>
        </w:rPr>
        <w:br/>
        <w:t>Suis, periclo Therei Thracum Ducis.</w:t>
      </w:r>
      <w:r w:rsidRPr="00BD53C0">
        <w:rPr>
          <w:lang w:val="en-US"/>
        </w:rPr>
        <w:br/>
        <w:t>15 Cum Bethsaba nati doceret maximam</w:t>
      </w:r>
      <w:r w:rsidRPr="00BD53C0">
        <w:rPr>
          <w:lang w:val="en-US"/>
        </w:rPr>
        <w:br/>
        <w:t>In iudicandis litibus prudentiam,</w:t>
      </w:r>
      <w:r w:rsidRPr="00BD53C0">
        <w:rPr>
          <w:lang w:val="en-US"/>
        </w:rPr>
        <w:br/>
        <w:t>Exempla statuens iudicis long</w:t>
      </w:r>
      <w:r w:rsidRPr="00BD53C0">
        <w:rPr>
          <w:rFonts w:cstheme="minorHAnsi"/>
          <w:lang w:val="en-US"/>
        </w:rPr>
        <w:t>è</w:t>
      </w:r>
      <w:r w:rsidRPr="00BD53C0">
        <w:rPr>
          <w:lang w:val="en-US"/>
        </w:rPr>
        <w:t xml:space="preserve"> optimi.</w:t>
      </w:r>
      <w:r w:rsidRPr="00BD53C0">
        <w:rPr>
          <w:lang w:val="en-US"/>
        </w:rPr>
        <w:br/>
        <w:t>Cum rursus huius ciuitatis gloriam,</w:t>
      </w:r>
      <w:r w:rsidRPr="00BD53C0">
        <w:rPr>
          <w:lang w:val="en-US"/>
        </w:rPr>
        <w:br/>
        <w:t>Ex hoste partam Geutico proponeret,</w:t>
      </w:r>
      <w:r w:rsidRPr="00BD53C0">
        <w:rPr>
          <w:lang w:val="en-US"/>
        </w:rPr>
        <w:br/>
        <w:t>20 Nos esse curae maximo probans Deo,</w:t>
      </w:r>
      <w:r w:rsidRPr="00BD53C0">
        <w:rPr>
          <w:lang w:val="en-US"/>
        </w:rPr>
        <w:br/>
        <w:t>Qui sacra colimus ipsius mente integra:</w:t>
      </w:r>
      <w:r w:rsidRPr="00BD53C0">
        <w:rPr>
          <w:lang w:val="en-US"/>
        </w:rPr>
        <w:br/>
        <w:t>B</w:t>
      </w:r>
      <w:r w:rsidRPr="00BD53C0">
        <w:rPr>
          <w:lang w:val="en-US"/>
        </w:rPr>
        <w:br/>
      </w:r>
    </w:p>
    <w:p w14:paraId="055C01C3" w14:textId="77777777" w:rsidR="0093400E" w:rsidRPr="00BD53C0" w:rsidRDefault="00670DA7">
      <w:pPr>
        <w:rPr>
          <w:lang w:val="en-US"/>
        </w:rPr>
      </w:pPr>
      <w:r w:rsidRPr="00BD53C0">
        <w:rPr>
          <w:lang w:val="en-US"/>
        </w:rPr>
        <w:br w:type="page"/>
      </w:r>
    </w:p>
    <w:p w14:paraId="35BC4558" w14:textId="77777777" w:rsidR="0093400E" w:rsidRPr="00BD53C0" w:rsidRDefault="00670DA7">
      <w:pPr>
        <w:rPr>
          <w:lang w:val="it-IT"/>
        </w:rPr>
      </w:pPr>
      <w:r w:rsidRPr="00BD53C0">
        <w:rPr>
          <w:lang w:val="en-US"/>
        </w:rPr>
        <w:t>Ea signa vidit tum fauoris omnium</w:t>
      </w:r>
      <w:r w:rsidRPr="00BD53C0">
        <w:rPr>
          <w:lang w:val="en-US"/>
        </w:rPr>
        <w:br/>
        <w:t>Vt nunc eandem sit palestram liberè</w:t>
      </w:r>
      <w:r w:rsidRPr="00BD53C0">
        <w:rPr>
          <w:lang w:val="en-US"/>
        </w:rPr>
        <w:br/>
        <w:t>Ingressus, atque Gedeonem scripserit.</w:t>
      </w:r>
      <w:r w:rsidRPr="00BD53C0">
        <w:rPr>
          <w:lang w:val="en-US"/>
        </w:rPr>
        <w:br/>
        <w:t>25 Ea est quidem sacris petita fontibus</w:t>
      </w:r>
      <w:r w:rsidRPr="00BD53C0">
        <w:rPr>
          <w:lang w:val="en-US"/>
        </w:rPr>
        <w:br/>
        <w:t>At AEschyli sumpsit tragoedi pallium.</w:t>
      </w:r>
      <w:r w:rsidRPr="00BD53C0">
        <w:rPr>
          <w:lang w:val="en-US"/>
        </w:rPr>
        <w:br/>
        <w:t>Tractabitur ne nesciatis hoc modo:</w:t>
      </w:r>
      <w:r w:rsidRPr="00BD53C0">
        <w:rPr>
          <w:lang w:val="en-US"/>
        </w:rPr>
        <w:br/>
        <w:t>Lamenta fundit Gedeon, quod hostium</w:t>
      </w:r>
      <w:r w:rsidRPr="00BD53C0">
        <w:rPr>
          <w:lang w:val="en-US"/>
        </w:rPr>
        <w:br/>
        <w:t>Pressus gemat populus Dei tyrannide.</w:t>
      </w:r>
      <w:r w:rsidRPr="00BD53C0">
        <w:rPr>
          <w:lang w:val="en-US"/>
        </w:rPr>
        <w:br/>
        <w:t>30 Pias obaudit maximus preces Deus,</w:t>
      </w:r>
      <w:r w:rsidRPr="00BD53C0">
        <w:rPr>
          <w:lang w:val="en-US"/>
        </w:rPr>
        <w:br/>
        <w:t>Eumque populi consecrat ducem sui,</w:t>
      </w:r>
      <w:r w:rsidRPr="00BD53C0">
        <w:rPr>
          <w:lang w:val="en-US"/>
        </w:rPr>
        <w:br/>
        <w:t>Id quod duobus comprobat miraculis.</w:t>
      </w:r>
      <w:r w:rsidRPr="00BD53C0">
        <w:rPr>
          <w:lang w:val="en-US"/>
        </w:rPr>
        <w:br/>
        <w:t>Ergo coacta militum parua manu,</w:t>
      </w:r>
      <w:r w:rsidRPr="00BD53C0">
        <w:rPr>
          <w:lang w:val="en-US"/>
        </w:rPr>
        <w:br/>
        <w:t>Numerosa fundit hostis impij agmina.</w:t>
      </w:r>
      <w:r w:rsidRPr="00BD53C0">
        <w:rPr>
          <w:lang w:val="en-US"/>
        </w:rPr>
        <w:br/>
      </w:r>
      <w:r w:rsidRPr="00BD53C0">
        <w:rPr>
          <w:lang w:val="it-IT"/>
        </w:rPr>
        <w:t>35 Fauete linguis, quaque adestis gratia</w:t>
      </w:r>
      <w:r w:rsidRPr="00BD53C0">
        <w:rPr>
          <w:lang w:val="it-IT"/>
        </w:rPr>
        <w:br/>
        <w:t>Spectate quid noster sibi chorus velit:</w:t>
      </w:r>
      <w:r w:rsidRPr="00BD53C0">
        <w:rPr>
          <w:lang w:val="it-IT"/>
        </w:rPr>
        <w:br/>
        <w:t>Ad actionem sunt parati ludij.</w:t>
      </w:r>
      <w:r w:rsidRPr="00BD53C0">
        <w:rPr>
          <w:lang w:val="it-IT"/>
        </w:rPr>
        <w:br/>
      </w:r>
    </w:p>
    <w:p w14:paraId="12BD20F4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br w:type="page"/>
      </w:r>
    </w:p>
    <w:p w14:paraId="7CA5FE43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br/>
      </w:r>
      <w:r w:rsidRPr="00BD53C0">
        <w:rPr>
          <w:lang w:val="it-IT"/>
        </w:rPr>
        <w:br/>
      </w:r>
      <w:r w:rsidRPr="00BD53C0">
        <w:rPr>
          <w:lang w:val="it-IT"/>
        </w:rPr>
        <w:br/>
      </w:r>
      <w:r w:rsidRPr="00BD53C0">
        <w:rPr>
          <w:lang w:val="it-IT"/>
        </w:rPr>
        <w:br/>
        <w:t>ACTVS PRIMI.</w:t>
      </w:r>
      <w:r w:rsidRPr="00BD53C0">
        <w:rPr>
          <w:lang w:val="it-IT"/>
        </w:rPr>
        <w:br/>
        <w:t>SCENA PRIMA.</w:t>
      </w:r>
      <w:r w:rsidRPr="00BD53C0">
        <w:rPr>
          <w:lang w:val="it-IT"/>
        </w:rPr>
        <w:br/>
        <w:t>Gedeon solus.</w:t>
      </w:r>
      <w:r w:rsidRPr="00BD53C0">
        <w:rPr>
          <w:lang w:val="it-IT"/>
        </w:rPr>
        <w:br/>
        <w:t>Heu quam duris vitam sub legibus isthic</w:t>
      </w:r>
      <w:r w:rsidRPr="00BD53C0">
        <w:rPr>
          <w:lang w:val="it-IT"/>
        </w:rPr>
        <w:br/>
        <w:t xml:space="preserve">Degimus, </w:t>
      </w:r>
      <w:r w:rsidRPr="00BD53C0">
        <w:rPr>
          <w:rFonts w:cstheme="minorHAnsi"/>
          <w:lang w:val="it-IT"/>
        </w:rPr>
        <w:t>ô</w:t>
      </w:r>
      <w:r w:rsidRPr="00BD53C0">
        <w:rPr>
          <w:lang w:val="it-IT"/>
        </w:rPr>
        <w:t xml:space="preserve"> teretis clementia numina coeli,</w:t>
      </w:r>
      <w:r w:rsidRPr="00BD53C0">
        <w:rPr>
          <w:lang w:val="it-IT"/>
        </w:rPr>
        <w:br/>
        <w:t>40 O qui perpetuo solus regis omnia nutu,</w:t>
      </w:r>
      <w:r w:rsidRPr="00BD53C0">
        <w:rPr>
          <w:lang w:val="it-IT"/>
        </w:rPr>
        <w:br/>
        <w:t>Tune tuum populum tanta sub mole gementem</w:t>
      </w:r>
      <w:r w:rsidRPr="00BD53C0">
        <w:rPr>
          <w:lang w:val="it-IT"/>
        </w:rPr>
        <w:br/>
        <w:t>Istis vexari permittes cladibus vsque?</w:t>
      </w:r>
      <w:r w:rsidRPr="00BD53C0">
        <w:rPr>
          <w:lang w:val="it-IT"/>
        </w:rPr>
        <w:br/>
        <w:t>Nam curae curas vndam velut vnda resorbent.</w:t>
      </w:r>
      <w:r w:rsidRPr="00BD53C0">
        <w:rPr>
          <w:lang w:val="it-IT"/>
        </w:rPr>
        <w:br/>
        <w:t>Hunc inquam populum, tanti quem feceris olim</w:t>
      </w:r>
      <w:r w:rsidRPr="00BD53C0">
        <w:rPr>
          <w:lang w:val="it-IT"/>
        </w:rPr>
        <w:br/>
        <w:t>45 Vt refluo Phariam submerseris aequore gentem,</w:t>
      </w:r>
      <w:r w:rsidRPr="00BD53C0">
        <w:rPr>
          <w:lang w:val="it-IT"/>
        </w:rPr>
        <w:br/>
        <w:t>Posset vt accepta tibi libertate vacare?</w:t>
      </w:r>
      <w:r w:rsidRPr="00BD53C0">
        <w:rPr>
          <w:lang w:val="it-IT"/>
        </w:rPr>
        <w:br/>
        <w:t>Septima iam fluxit calidis sub solibus aestas,</w:t>
      </w:r>
      <w:r w:rsidRPr="00BD53C0">
        <w:rPr>
          <w:lang w:val="it-IT"/>
        </w:rPr>
        <w:br/>
        <w:t>Cum tua crudeli depressa tyrannide luget</w:t>
      </w:r>
      <w:r w:rsidRPr="00BD53C0">
        <w:rPr>
          <w:lang w:val="it-IT"/>
        </w:rPr>
        <w:br/>
        <w:t>Gens, quam legisti populis ex omnibus vnam.</w:t>
      </w:r>
      <w:r w:rsidRPr="00BD53C0">
        <w:rPr>
          <w:lang w:val="it-IT"/>
        </w:rPr>
        <w:br/>
        <w:t>50 Nos premit hinc Madiam, premit hinc Amalechicus hostis,</w:t>
      </w:r>
      <w:r w:rsidRPr="00BD53C0">
        <w:rPr>
          <w:lang w:val="it-IT"/>
        </w:rPr>
        <w:br/>
        <w:t>Hinc fera gens studiis asperrima Martis, oborta</w:t>
      </w:r>
      <w:r w:rsidRPr="00BD53C0">
        <w:rPr>
          <w:lang w:val="it-IT"/>
        </w:rPr>
        <w:br/>
        <w:t>Hic vbi sol ortu terras aspergit Eoo.</w:t>
      </w:r>
      <w:r w:rsidRPr="00BD53C0">
        <w:rPr>
          <w:lang w:val="it-IT"/>
        </w:rPr>
        <w:br/>
        <w:t>Non etiam si tot mihi sint in Stentoris ore</w:t>
      </w:r>
      <w:r w:rsidRPr="00BD53C0">
        <w:rPr>
          <w:lang w:val="it-IT"/>
        </w:rPr>
        <w:br/>
        <w:t>Linguae, quot foliis aestiuo tempore vernant</w:t>
      </w:r>
      <w:r w:rsidRPr="00BD53C0">
        <w:rPr>
          <w:lang w:val="it-IT"/>
        </w:rPr>
        <w:br/>
        <w:t>55 Syluae, non (inquam) scelerum percurrere formas</w:t>
      </w:r>
      <w:r w:rsidRPr="00BD53C0">
        <w:rPr>
          <w:lang w:val="it-IT"/>
        </w:rPr>
        <w:br/>
        <w:t>Exiguo possem (gemitus nam verba retardant)</w:t>
      </w:r>
      <w:r w:rsidRPr="00BD53C0">
        <w:rPr>
          <w:lang w:val="it-IT"/>
        </w:rPr>
        <w:br/>
        <w:t>Tempore, quid querar? incumbunt in singula verba</w:t>
      </w:r>
      <w:r w:rsidRPr="00BD53C0">
        <w:rPr>
          <w:lang w:val="it-IT"/>
        </w:rPr>
        <w:br/>
        <w:t>B ij</w:t>
      </w:r>
      <w:r w:rsidRPr="00BD53C0">
        <w:rPr>
          <w:lang w:val="it-IT"/>
        </w:rPr>
        <w:br/>
      </w:r>
    </w:p>
    <w:p w14:paraId="07185770" w14:textId="77777777" w:rsidR="0093400E" w:rsidRDefault="00670DA7">
      <w:r>
        <w:t>*</w:t>
      </w:r>
    </w:p>
    <w:p w14:paraId="4BDF2A58" w14:textId="77777777" w:rsidR="0093400E" w:rsidRDefault="00670DA7">
      <w:r>
        <w:br w:type="page"/>
      </w:r>
    </w:p>
    <w:p w14:paraId="4B6856D2" w14:textId="77777777" w:rsidR="0093400E" w:rsidRPr="00BD53C0" w:rsidRDefault="00670DA7">
      <w:pPr>
        <w:rPr>
          <w:lang w:val="it-IT"/>
        </w:rPr>
      </w:pPr>
      <w:r>
        <w:br/>
        <w:t>Surgentes imo gemitus de pectore moesti.</w:t>
      </w:r>
      <w:r>
        <w:br/>
        <w:t>Anxietas animi vehemens facit esse disertum,</w:t>
      </w:r>
      <w:r>
        <w:br/>
        <w:t>60 Denique sunt questus misero solaminis instar,</w:t>
      </w:r>
      <w:r>
        <w:br/>
        <w:t>Sed lamenta nihil turbatae nautica cymbae</w:t>
      </w:r>
      <w:r>
        <w:br/>
        <w:t>Prosunt, nec vanis mitescunt planctibus vndae.</w:t>
      </w:r>
      <w:r>
        <w:br/>
        <w:t>Ach quoties vanas spes nunc concepimus, aestas</w:t>
      </w:r>
      <w:r>
        <w:br/>
        <w:t>Dum nostrum culmis recreat cerealibus orbem:</w:t>
      </w:r>
      <w:r>
        <w:br/>
        <w:t>65 Protinus hi segetes facto simul agmine perdunt,</w:t>
      </w:r>
      <w:r>
        <w:br/>
        <w:t>Vt sternunt agros lapidosae grandinis ictus.</w:t>
      </w:r>
      <w:r>
        <w:br/>
        <w:t>In gregibus frustra seruandis perdimus horas.</w:t>
      </w:r>
      <w:r>
        <w:br/>
        <w:t>Quem finem dabis aerumnis Deus optime? nunquam</w:t>
      </w:r>
      <w:r>
        <w:br/>
        <w:t>Respicies nostros vultu placatus amico</w:t>
      </w:r>
      <w:r>
        <w:br/>
        <w:t>70 Quos tristi patimur sub conditione labores?</w:t>
      </w:r>
      <w:r>
        <w:br/>
      </w:r>
      <w:r w:rsidRPr="00BD53C0">
        <w:rPr>
          <w:lang w:val="it-IT"/>
        </w:rPr>
        <w:t>Nostra quidem, fateor, poenas peccata merentur,</w:t>
      </w:r>
      <w:r w:rsidRPr="00BD53C0">
        <w:rPr>
          <w:lang w:val="it-IT"/>
        </w:rPr>
        <w:br/>
        <w:t>Sepè parum memores quantis nos dotibus olim</w:t>
      </w:r>
      <w:r w:rsidRPr="00BD53C0">
        <w:rPr>
          <w:lang w:val="it-IT"/>
        </w:rPr>
        <w:br/>
        <w:t>Ornaris, crebro legem violauimus ausu.</w:t>
      </w:r>
      <w:r w:rsidRPr="00BD53C0">
        <w:rPr>
          <w:lang w:val="it-IT"/>
        </w:rPr>
        <w:br/>
        <w:t>Tu tamen ingenita nostros pietate labores.</w:t>
      </w:r>
      <w:r w:rsidRPr="00BD53C0">
        <w:rPr>
          <w:lang w:val="it-IT"/>
        </w:rPr>
        <w:br/>
        <w:t>75 Excute, ne qui nos odiis infestat amaris</w:t>
      </w:r>
      <w:r w:rsidRPr="00BD53C0">
        <w:rPr>
          <w:lang w:val="it-IT"/>
        </w:rPr>
        <w:br/>
        <w:t>Dicat, quis Dominus quem predicat Isra</w:t>
      </w:r>
      <m:oMath>
        <m:r>
          <w:rPr>
            <w:rFonts w:ascii="Cambria Math" w:hAnsi="Cambria Math"/>
            <w:lang w:val="it-IT"/>
          </w:rPr>
          <m:t>ë</m:t>
        </m:r>
      </m:oMath>
      <w:r w:rsidRPr="00BD53C0">
        <w:rPr>
          <w:lang w:val="it-IT"/>
        </w:rPr>
        <w:t>l? eius</w:t>
      </w:r>
      <w:r w:rsidRPr="00BD53C0">
        <w:rPr>
          <w:lang w:val="it-IT"/>
        </w:rPr>
        <w:br/>
        <w:t>Quae vires? qui non gentem defendere lectam</w:t>
      </w:r>
      <w:r w:rsidRPr="00BD53C0">
        <w:rPr>
          <w:lang w:val="it-IT"/>
        </w:rPr>
        <w:br/>
        <w:t>Poßit. blasphemae tolerabis scommata gentis?</w:t>
      </w:r>
      <w:r w:rsidRPr="00BD53C0">
        <w:rPr>
          <w:lang w:val="it-IT"/>
        </w:rPr>
        <w:br/>
        <w:t>Hoc Deus auertas, hominum quia te mala tangunt,</w:t>
      </w:r>
      <w:r w:rsidRPr="00BD53C0">
        <w:rPr>
          <w:lang w:val="it-IT"/>
        </w:rPr>
        <w:br/>
        <w:t>80 Nec vis impuro te ledi turpiter ore.</w:t>
      </w:r>
      <w:r w:rsidRPr="00BD53C0">
        <w:rPr>
          <w:lang w:val="it-IT"/>
        </w:rPr>
        <w:br/>
        <w:t>Hic ego nam rursus bellum ferus hostis adornat,</w:t>
      </w:r>
      <w:r w:rsidRPr="00BD53C0">
        <w:rPr>
          <w:lang w:val="it-IT"/>
        </w:rPr>
        <w:br/>
        <w:t>Grana suis paleis euentilo, cum fuga restet,</w:t>
      </w:r>
      <w:r w:rsidRPr="00BD53C0">
        <w:rPr>
          <w:lang w:val="it-IT"/>
        </w:rPr>
        <w:br/>
        <w:t>Quae tanto poterit finem dare sola labori.</w:t>
      </w:r>
      <w:r w:rsidRPr="00BD53C0">
        <w:rPr>
          <w:lang w:val="it-IT"/>
        </w:rPr>
        <w:br/>
      </w:r>
    </w:p>
    <w:p w14:paraId="7CD7A2DB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br w:type="page"/>
      </w:r>
    </w:p>
    <w:p w14:paraId="778FB353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t>Actus primi. Scena secunda.</w:t>
      </w:r>
      <w:r w:rsidRPr="00BD53C0">
        <w:rPr>
          <w:lang w:val="it-IT"/>
        </w:rPr>
        <w:br/>
      </w:r>
      <w:r w:rsidRPr="00BD53C0">
        <w:rPr>
          <w:lang w:val="it-IT"/>
        </w:rPr>
        <w:br/>
        <w:t xml:space="preserve">         Angelus coelo demissus.</w:t>
      </w:r>
      <w:r w:rsidRPr="00BD53C0">
        <w:rPr>
          <w:lang w:val="it-IT"/>
        </w:rPr>
        <w:br/>
        <w:t>MAgni Tonantis aliger</w:t>
      </w:r>
      <w:r w:rsidRPr="00BD53C0">
        <w:rPr>
          <w:lang w:val="it-IT"/>
        </w:rPr>
        <w:br/>
        <w:t>85 Isthuc minister aduolo,</w:t>
      </w:r>
      <w:r w:rsidRPr="00BD53C0">
        <w:rPr>
          <w:lang w:val="it-IT"/>
        </w:rPr>
        <w:br/>
        <w:t>Coeli relictis atriis,</w:t>
      </w:r>
      <w:r w:rsidRPr="00BD53C0">
        <w:rPr>
          <w:lang w:val="it-IT"/>
        </w:rPr>
        <w:br/>
        <w:t>Ad Isaci missus lares,</w:t>
      </w:r>
      <w:r w:rsidRPr="00BD53C0">
        <w:rPr>
          <w:lang w:val="it-IT"/>
        </w:rPr>
        <w:br/>
        <w:t>Ad arua dico, posteris</w:t>
      </w:r>
      <w:r w:rsidRPr="00BD53C0">
        <w:rPr>
          <w:lang w:val="it-IT"/>
        </w:rPr>
        <w:br/>
        <w:t>Promissa quae sunt Abrahae.</w:t>
      </w:r>
      <w:r w:rsidRPr="00BD53C0">
        <w:rPr>
          <w:lang w:val="it-IT"/>
        </w:rPr>
        <w:br/>
        <w:t>90 Vt subiugatis gentibus,</w:t>
      </w:r>
      <w:r w:rsidRPr="00BD53C0">
        <w:rPr>
          <w:lang w:val="it-IT"/>
        </w:rPr>
        <w:br/>
        <w:t>Vitam beatam ducerent,</w:t>
      </w:r>
      <w:r w:rsidRPr="00BD53C0">
        <w:rPr>
          <w:lang w:val="it-IT"/>
        </w:rPr>
        <w:br/>
        <w:t>Si pacta sacri foederis</w:t>
      </w:r>
      <w:r w:rsidRPr="00BD53C0">
        <w:rPr>
          <w:lang w:val="it-IT"/>
        </w:rPr>
        <w:br/>
        <w:t>Initi simul cum maximo</w:t>
      </w:r>
      <w:r w:rsidRPr="00BD53C0">
        <w:rPr>
          <w:lang w:val="it-IT"/>
        </w:rPr>
        <w:br/>
        <w:t>Qui regnat in coelis Deo:</w:t>
      </w:r>
      <w:r w:rsidRPr="00BD53C0">
        <w:rPr>
          <w:lang w:val="it-IT"/>
        </w:rPr>
        <w:br/>
        <w:t>95 Ausu procaci ac perfido</w:t>
      </w:r>
      <w:r w:rsidRPr="00BD53C0">
        <w:rPr>
          <w:lang w:val="it-IT"/>
        </w:rPr>
        <w:br/>
        <w:t>Violata non vnquam forent.</w:t>
      </w:r>
      <w:r w:rsidRPr="00BD53C0">
        <w:rPr>
          <w:lang w:val="it-IT"/>
        </w:rPr>
        <w:br/>
        <w:t>Verum cruentos hostium</w:t>
      </w:r>
      <w:r w:rsidRPr="00BD53C0">
        <w:rPr>
          <w:lang w:val="it-IT"/>
        </w:rPr>
        <w:br/>
        <w:t>Quod seruitutis sub iugo</w:t>
      </w:r>
      <w:r w:rsidRPr="00BD53C0">
        <w:rPr>
          <w:lang w:val="it-IT"/>
        </w:rPr>
        <w:br/>
        <w:t>Timuere nunc exercitus:</w:t>
      </w:r>
      <w:r w:rsidRPr="00BD53C0">
        <w:rPr>
          <w:lang w:val="it-IT"/>
        </w:rPr>
        <w:br/>
        <w:t>100 Imo tul</w:t>
      </w:r>
      <w:r w:rsidRPr="00BD53C0">
        <w:rPr>
          <w:rFonts w:cstheme="minorHAnsi"/>
          <w:lang w:val="it-IT"/>
        </w:rPr>
        <w:t>ê</w:t>
      </w:r>
      <w:r w:rsidRPr="00BD53C0">
        <w:rPr>
          <w:lang w:val="it-IT"/>
        </w:rPr>
        <w:t>re quae solet</w:t>
      </w:r>
      <w:r w:rsidRPr="00BD53C0">
        <w:rPr>
          <w:lang w:val="it-IT"/>
        </w:rPr>
        <w:br/>
        <w:t>Audere victor efferus:</w:t>
      </w:r>
      <w:r w:rsidRPr="00BD53C0">
        <w:rPr>
          <w:lang w:val="it-IT"/>
        </w:rPr>
        <w:br/>
        <w:t>Domanda erant his cladibus</w:t>
      </w:r>
      <w:r w:rsidRPr="00BD53C0">
        <w:rPr>
          <w:lang w:val="it-IT"/>
        </w:rPr>
        <w:br/>
        <w:t>Gentis rebellis pectora.</w:t>
      </w:r>
      <w:r w:rsidRPr="00BD53C0">
        <w:rPr>
          <w:lang w:val="it-IT"/>
        </w:rPr>
        <w:br/>
        <w:t>Caballus vt proteruior</w:t>
      </w:r>
      <w:r w:rsidRPr="00BD53C0">
        <w:rPr>
          <w:lang w:val="it-IT"/>
        </w:rPr>
        <w:br/>
        <w:t>105 Euadit, ac ferocior,</w:t>
      </w:r>
      <w:r w:rsidRPr="00BD53C0">
        <w:rPr>
          <w:lang w:val="it-IT"/>
        </w:rPr>
        <w:br/>
        <w:t>Lupata si laxata sint:</w:t>
      </w:r>
      <w:r w:rsidRPr="00BD53C0">
        <w:rPr>
          <w:lang w:val="it-IT"/>
        </w:rPr>
        <w:br/>
        <w:t>Humana sic mens, quae modum</w:t>
      </w:r>
      <w:r w:rsidRPr="00BD53C0">
        <w:rPr>
          <w:lang w:val="it-IT"/>
        </w:rPr>
        <w:br/>
        <w:t>B iij</w:t>
      </w:r>
    </w:p>
    <w:p w14:paraId="5EDF7C73" w14:textId="77777777" w:rsidR="0093400E" w:rsidRPr="00BD53C0" w:rsidRDefault="0093400E">
      <w:pPr>
        <w:rPr>
          <w:lang w:val="it-IT"/>
        </w:rPr>
      </w:pPr>
    </w:p>
    <w:p w14:paraId="3EB62703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br w:type="page"/>
      </w:r>
    </w:p>
    <w:p w14:paraId="6D0372C2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t>Rebus secundis nullum habet,</w:t>
      </w:r>
      <w:r w:rsidRPr="00BD53C0">
        <w:rPr>
          <w:lang w:val="it-IT"/>
        </w:rPr>
        <w:br/>
        <w:t>Fastu proteruo peruicax,</w:t>
      </w:r>
      <w:r w:rsidRPr="00BD53C0">
        <w:rPr>
          <w:lang w:val="it-IT"/>
        </w:rPr>
        <w:br/>
        <w:t>110 Rebellis est Deo suo,</w:t>
      </w:r>
      <w:r w:rsidRPr="00BD53C0">
        <w:rPr>
          <w:lang w:val="it-IT"/>
        </w:rPr>
        <w:br/>
        <w:t>Abunde cum res affluunt.</w:t>
      </w:r>
      <w:r w:rsidRPr="00BD53C0">
        <w:rPr>
          <w:lang w:val="it-IT"/>
        </w:rPr>
        <w:br/>
        <w:t>Quo plura hominibus contulit</w:t>
      </w:r>
      <w:r w:rsidRPr="00BD53C0">
        <w:rPr>
          <w:lang w:val="it-IT"/>
        </w:rPr>
        <w:br/>
        <w:t>Bonitas Dei, hoc innascitur</w:t>
      </w:r>
      <w:r w:rsidRPr="00BD53C0">
        <w:rPr>
          <w:lang w:val="it-IT"/>
        </w:rPr>
        <w:br/>
        <w:t>His altior securitas.</w:t>
      </w:r>
      <w:r w:rsidRPr="00BD53C0">
        <w:rPr>
          <w:lang w:val="it-IT"/>
        </w:rPr>
        <w:br/>
        <w:t>115 Sed hic popellus maxime,</w:t>
      </w:r>
      <w:r w:rsidRPr="00BD53C0">
        <w:rPr>
          <w:lang w:val="it-IT"/>
        </w:rPr>
        <w:br/>
        <w:t>Si conquieuit paululum</w:t>
      </w:r>
      <w:r w:rsidRPr="00BD53C0">
        <w:rPr>
          <w:lang w:val="it-IT"/>
        </w:rPr>
        <w:br/>
        <w:t>Dei flagellum vindicis,</w:t>
      </w:r>
      <w:r w:rsidRPr="00BD53C0">
        <w:rPr>
          <w:lang w:val="it-IT"/>
        </w:rPr>
        <w:br/>
        <w:t>Deos sibi statuit nouos,</w:t>
      </w:r>
      <w:r w:rsidRPr="00BD53C0">
        <w:rPr>
          <w:lang w:val="it-IT"/>
        </w:rPr>
        <w:br/>
        <w:t>Acritibus se mancipat</w:t>
      </w:r>
      <w:r w:rsidRPr="00BD53C0">
        <w:rPr>
          <w:lang w:val="it-IT"/>
        </w:rPr>
        <w:br/>
        <w:t>120 Demens prophanis, hinc parent</w:t>
      </w:r>
      <w:r w:rsidRPr="00BD53C0">
        <w:rPr>
          <w:lang w:val="it-IT"/>
        </w:rPr>
        <w:br/>
        <w:t>Rerum benignus, vt suum</w:t>
      </w:r>
      <w:r w:rsidRPr="00BD53C0">
        <w:rPr>
          <w:lang w:val="it-IT"/>
        </w:rPr>
        <w:br/>
        <w:t>Perire plasma non sinat:</w:t>
      </w:r>
      <w:r w:rsidRPr="00BD53C0">
        <w:rPr>
          <w:lang w:val="it-IT"/>
        </w:rPr>
        <w:br/>
        <w:t>Castigat hanc licentiam,</w:t>
      </w:r>
      <w:r w:rsidRPr="00BD53C0">
        <w:rPr>
          <w:lang w:val="it-IT"/>
        </w:rPr>
        <w:br/>
        <w:t>Nunc bellicis tumultibus,</w:t>
      </w:r>
      <w:r w:rsidRPr="00BD53C0">
        <w:rPr>
          <w:lang w:val="it-IT"/>
        </w:rPr>
        <w:br/>
        <w:t>125 Nunc pallida famis cruce,</w:t>
      </w:r>
      <w:r w:rsidRPr="00BD53C0">
        <w:rPr>
          <w:lang w:val="it-IT"/>
        </w:rPr>
        <w:br/>
        <w:t>Nunc pestilentis aeris</w:t>
      </w:r>
      <w:r w:rsidRPr="00BD53C0">
        <w:rPr>
          <w:lang w:val="it-IT"/>
        </w:rPr>
        <w:br/>
        <w:t>Exuscitans contagia.</w:t>
      </w:r>
      <w:r w:rsidRPr="00BD53C0">
        <w:rPr>
          <w:lang w:val="it-IT"/>
        </w:rPr>
        <w:br/>
        <w:t>At ne in malis despondeat</w:t>
      </w:r>
      <w:r w:rsidRPr="00BD53C0">
        <w:rPr>
          <w:lang w:val="it-IT"/>
        </w:rPr>
        <w:br/>
        <w:t>Animum, nihil fiduciae</w:t>
      </w:r>
      <w:r w:rsidRPr="00BD53C0">
        <w:rPr>
          <w:lang w:val="it-IT"/>
        </w:rPr>
        <w:br/>
        <w:t>130 Sibi relinquens, dum iugum</w:t>
      </w:r>
      <w:r w:rsidRPr="00BD53C0">
        <w:rPr>
          <w:lang w:val="it-IT"/>
        </w:rPr>
        <w:br/>
        <w:t>Fert debitum sceleri suo:</w:t>
      </w:r>
      <w:r w:rsidRPr="00BD53C0">
        <w:rPr>
          <w:lang w:val="it-IT"/>
        </w:rPr>
        <w:br/>
        <w:t>His vel prophetas excitat,</w:t>
      </w:r>
      <w:r w:rsidRPr="00BD53C0">
        <w:rPr>
          <w:lang w:val="it-IT"/>
        </w:rPr>
        <w:br/>
        <w:t>Vel bellicos mittit duces,</w:t>
      </w:r>
      <w:r w:rsidRPr="00BD53C0">
        <w:rPr>
          <w:lang w:val="it-IT"/>
        </w:rPr>
        <w:br/>
        <w:t>Qui liberatos asperae</w:t>
      </w:r>
      <w:r w:rsidRPr="00BD53C0">
        <w:rPr>
          <w:lang w:val="it-IT"/>
        </w:rPr>
        <w:br/>
      </w:r>
    </w:p>
    <w:p w14:paraId="3856600F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br w:type="page"/>
      </w:r>
    </w:p>
    <w:p w14:paraId="64AFE25C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t>135 Ex seruitutis vinculis,</w:t>
      </w:r>
      <w:r w:rsidRPr="00BD53C0">
        <w:rPr>
          <w:lang w:val="it-IT"/>
        </w:rPr>
        <w:br/>
        <w:t>In pristinum reddant locum.</w:t>
      </w:r>
      <w:r w:rsidRPr="00BD53C0">
        <w:rPr>
          <w:lang w:val="it-IT"/>
        </w:rPr>
        <w:br/>
        <w:t>Vt nunc dabit Gedeona,</w:t>
      </w:r>
      <w:r w:rsidRPr="00BD53C0">
        <w:rPr>
          <w:lang w:val="it-IT"/>
        </w:rPr>
        <w:br/>
        <w:t>Hostis cruenti qui minas</w:t>
      </w:r>
      <w:r w:rsidRPr="00BD53C0">
        <w:rPr>
          <w:lang w:val="it-IT"/>
        </w:rPr>
        <w:br/>
        <w:t>Retundat, ac ferociam,</w:t>
      </w:r>
      <w:r w:rsidRPr="00BD53C0">
        <w:rPr>
          <w:lang w:val="it-IT"/>
        </w:rPr>
        <w:br/>
        <w:t>140 Cui salutem nuncio,</w:t>
      </w:r>
      <w:r w:rsidRPr="00BD53C0">
        <w:rPr>
          <w:lang w:val="it-IT"/>
        </w:rPr>
        <w:br/>
        <w:t>A praepotenti &amp; maximo</w:t>
      </w:r>
      <w:r w:rsidRPr="00BD53C0">
        <w:rPr>
          <w:lang w:val="it-IT"/>
        </w:rPr>
        <w:br/>
        <w:t>Qui cuncta condidit Deo.</w:t>
      </w:r>
      <w:r w:rsidRPr="00BD53C0">
        <w:rPr>
          <w:lang w:val="it-IT"/>
        </w:rPr>
        <w:br/>
      </w:r>
    </w:p>
    <w:p w14:paraId="4A8BC521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t>Actus primi.  Scena tertia.</w:t>
      </w:r>
      <w:r w:rsidRPr="00BD53C0">
        <w:rPr>
          <w:lang w:val="it-IT"/>
        </w:rPr>
        <w:br/>
        <w:t>.</w:t>
      </w:r>
      <w:r w:rsidRPr="00BD53C0">
        <w:rPr>
          <w:lang w:val="it-IT"/>
        </w:rPr>
        <w:br/>
        <w:t xml:space="preserve">       Angelus. </w:t>
      </w:r>
      <w:r>
        <w:t>Gedeon.</w:t>
      </w:r>
      <w:r>
        <w:br/>
        <w:t>Angelus.TEcum supremus arbiter rerum Deus</w:t>
      </w:r>
      <w:r>
        <w:br/>
        <w:t>Gedeon, virùm fortißime.</w:t>
      </w:r>
      <w:r>
        <w:br/>
        <w:t>145 Gedeon. Te per fidem tuam obsecro, si adest Deus</w:t>
      </w:r>
      <w:r>
        <w:br/>
        <w:t>Nobis, quid his premimur malis?</w:t>
      </w:r>
      <w:r>
        <w:br/>
        <w:t>Vbi sunt Dei quae praedicant magnalia?</w:t>
      </w:r>
      <w:r>
        <w:br/>
      </w:r>
      <w:r w:rsidRPr="00BD53C0">
        <w:rPr>
          <w:lang w:val="it-IT"/>
        </w:rPr>
        <w:t>Magna eius vbi potentia?</w:t>
      </w:r>
      <w:r w:rsidRPr="00BD53C0">
        <w:rPr>
          <w:lang w:val="it-IT"/>
        </w:rPr>
        <w:br/>
        <w:t xml:space="preserve">Cur nos relinquis penitus, </w:t>
      </w:r>
      <w:r w:rsidRPr="00BD53C0">
        <w:rPr>
          <w:rFonts w:cstheme="minorHAnsi"/>
          <w:lang w:val="it-IT"/>
        </w:rPr>
        <w:t>ô</w:t>
      </w:r>
      <w:r w:rsidRPr="00BD53C0">
        <w:rPr>
          <w:lang w:val="it-IT"/>
        </w:rPr>
        <w:t xml:space="preserve"> rerum parens</w:t>
      </w:r>
      <w:r w:rsidRPr="00BD53C0">
        <w:rPr>
          <w:lang w:val="it-IT"/>
        </w:rPr>
        <w:br/>
        <w:t>150 Hostique dedis impio?</w:t>
      </w:r>
      <w:r w:rsidRPr="00BD53C0">
        <w:rPr>
          <w:lang w:val="it-IT"/>
        </w:rPr>
        <w:br/>
        <w:t>Lupis vorandum cur gregem pastor tuum</w:t>
      </w:r>
      <w:r w:rsidRPr="00BD53C0">
        <w:rPr>
          <w:lang w:val="it-IT"/>
        </w:rPr>
        <w:br/>
        <w:t>Ira obstinata deseris?</w:t>
      </w:r>
      <w:r w:rsidRPr="00BD53C0">
        <w:rPr>
          <w:lang w:val="it-IT"/>
        </w:rPr>
        <w:br/>
        <w:t>Memento coetus seruitute ab aspera</w:t>
      </w:r>
      <w:r w:rsidRPr="00BD53C0">
        <w:rPr>
          <w:lang w:val="it-IT"/>
        </w:rPr>
        <w:br/>
        <w:t>Quem vindicasti, quem tibi</w:t>
      </w:r>
      <w:r w:rsidRPr="00BD53C0">
        <w:rPr>
          <w:lang w:val="it-IT"/>
        </w:rPr>
        <w:br/>
        <w:t>155 Peculiari sorte, patrimonium</w:t>
      </w:r>
      <w:r w:rsidRPr="00BD53C0">
        <w:rPr>
          <w:lang w:val="it-IT"/>
        </w:rPr>
        <w:br/>
        <w:t>Ceu proprium receperas.</w:t>
      </w:r>
      <w:r w:rsidRPr="00BD53C0">
        <w:rPr>
          <w:lang w:val="it-IT"/>
        </w:rPr>
        <w:br/>
      </w:r>
    </w:p>
    <w:p w14:paraId="6F16576E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br w:type="page"/>
      </w:r>
    </w:p>
    <w:p w14:paraId="47250C00" w14:textId="77777777" w:rsidR="0093400E" w:rsidRPr="00BD53C0" w:rsidRDefault="0093400E">
      <w:pPr>
        <w:rPr>
          <w:lang w:val="it-IT"/>
        </w:rPr>
      </w:pPr>
    </w:p>
    <w:p w14:paraId="734A2B59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t>Quousque tandem nomini sines tuo,</w:t>
      </w:r>
      <w:r w:rsidRPr="00BD53C0">
        <w:rPr>
          <w:lang w:val="it-IT"/>
        </w:rPr>
        <w:br/>
        <w:t>Hostem proteruum illudere?</w:t>
      </w:r>
      <w:r w:rsidRPr="00BD53C0">
        <w:rPr>
          <w:lang w:val="it-IT"/>
        </w:rPr>
        <w:br/>
        <w:t>Te vidit orbis vindicantem ab omnibus</w:t>
      </w:r>
      <w:r w:rsidRPr="00BD53C0">
        <w:rPr>
          <w:lang w:val="it-IT"/>
        </w:rPr>
        <w:br/>
        <w:t>160 Semper tuos periculis,</w:t>
      </w:r>
      <w:r w:rsidRPr="00BD53C0">
        <w:rPr>
          <w:lang w:val="it-IT"/>
        </w:rPr>
        <w:br/>
        <w:t>Seceßit vnda te iubente, &amp; vitreo</w:t>
      </w:r>
      <w:r w:rsidRPr="00BD53C0">
        <w:rPr>
          <w:lang w:val="it-IT"/>
        </w:rPr>
        <w:br/>
        <w:t>Muro liquor coercuit</w:t>
      </w:r>
      <w:r w:rsidRPr="00BD53C0">
        <w:rPr>
          <w:lang w:val="it-IT"/>
        </w:rPr>
        <w:br/>
        <w:t>Cursum, feroces viribus suis duces</w:t>
      </w:r>
      <w:r w:rsidRPr="00BD53C0">
        <w:rPr>
          <w:lang w:val="it-IT"/>
        </w:rPr>
        <w:br/>
        <w:t>Ponti recursus obruit.</w:t>
      </w:r>
      <w:r w:rsidRPr="00BD53C0">
        <w:rPr>
          <w:lang w:val="it-IT"/>
        </w:rPr>
        <w:br/>
        <w:t>165 Domine intuere probra, contumelias,</w:t>
      </w:r>
      <w:r w:rsidRPr="00BD53C0">
        <w:rPr>
          <w:lang w:val="it-IT"/>
        </w:rPr>
        <w:br/>
        <w:t>Et hostium ludibria</w:t>
      </w:r>
      <w:r w:rsidRPr="00BD53C0">
        <w:rPr>
          <w:lang w:val="it-IT"/>
        </w:rPr>
        <w:br/>
        <w:t>Qui te lacessunt impiis conuiciis,</w:t>
      </w:r>
      <w:r w:rsidRPr="00BD53C0">
        <w:rPr>
          <w:lang w:val="it-IT"/>
        </w:rPr>
        <w:br/>
        <w:t>Molestiis nos opprimunt.</w:t>
      </w:r>
      <w:r w:rsidRPr="00BD53C0">
        <w:rPr>
          <w:lang w:val="it-IT"/>
        </w:rPr>
        <w:br/>
        <w:t>Nam nec tenebrae nos tegunt, nec pellimus</w:t>
      </w:r>
      <w:r w:rsidRPr="00BD53C0">
        <w:rPr>
          <w:lang w:val="it-IT"/>
        </w:rPr>
        <w:br/>
        <w:t>170 Obscuritate inturias</w:t>
      </w:r>
      <w:r w:rsidRPr="00BD53C0">
        <w:rPr>
          <w:lang w:val="it-IT"/>
        </w:rPr>
        <w:br/>
        <w:t>Ope destituti, &amp; omnibus fracti malis.</w:t>
      </w:r>
      <w:r w:rsidRPr="00BD53C0">
        <w:rPr>
          <w:lang w:val="it-IT"/>
        </w:rPr>
        <w:br/>
        <w:t>Populi pudori consule,</w:t>
      </w:r>
      <w:r w:rsidRPr="00BD53C0">
        <w:rPr>
          <w:lang w:val="it-IT"/>
        </w:rPr>
        <w:br/>
        <w:t>Vt te merentem prosequantur laudibus:</w:t>
      </w:r>
      <w:r w:rsidRPr="00BD53C0">
        <w:rPr>
          <w:lang w:val="it-IT"/>
        </w:rPr>
        <w:br/>
        <w:t>Miseri leuati luctibus.</w:t>
      </w:r>
      <w:r w:rsidRPr="00BD53C0">
        <w:rPr>
          <w:lang w:val="it-IT"/>
        </w:rPr>
        <w:br/>
        <w:t>175 Angelus. Vestri misertus est Deus, querimonias</w:t>
      </w:r>
      <w:r w:rsidRPr="00BD53C0">
        <w:rPr>
          <w:lang w:val="it-IT"/>
        </w:rPr>
        <w:br/>
        <w:t>Nec esse siuit irritas,</w:t>
      </w:r>
      <w:r w:rsidRPr="00BD53C0">
        <w:rPr>
          <w:lang w:val="it-IT"/>
        </w:rPr>
        <w:br/>
        <w:t>Proinde populi te sui ducem eligit,</w:t>
      </w:r>
      <w:r w:rsidRPr="00BD53C0">
        <w:rPr>
          <w:lang w:val="it-IT"/>
        </w:rPr>
        <w:br/>
        <w:t>Vt hunc ab hostibus asseras.</w:t>
      </w:r>
      <w:r w:rsidRPr="00BD53C0">
        <w:rPr>
          <w:lang w:val="it-IT"/>
        </w:rPr>
        <w:br/>
        <w:t>Facile Deus oratione vincitur</w:t>
      </w:r>
      <w:r w:rsidRPr="00BD53C0">
        <w:rPr>
          <w:lang w:val="it-IT"/>
        </w:rPr>
        <w:br/>
        <w:t>180 Piis piorum planctibus.</w:t>
      </w:r>
      <w:r w:rsidRPr="00BD53C0">
        <w:rPr>
          <w:lang w:val="it-IT"/>
        </w:rPr>
        <w:br/>
        <w:t>Videre dubio premere quiddam pectore,</w:t>
      </w:r>
      <w:r w:rsidRPr="00BD53C0">
        <w:rPr>
          <w:lang w:val="it-IT"/>
        </w:rPr>
        <w:br/>
        <w:t>Exclude quicquid te mouet.</w:t>
      </w:r>
      <w:r w:rsidRPr="00BD53C0">
        <w:rPr>
          <w:lang w:val="it-IT"/>
        </w:rPr>
        <w:br/>
      </w:r>
      <w:r w:rsidRPr="00BD53C0">
        <w:rPr>
          <w:lang w:val="it-IT"/>
        </w:rPr>
        <w:br w:type="page"/>
      </w:r>
    </w:p>
    <w:p w14:paraId="7F6DDCE1" w14:textId="77777777" w:rsidR="0093400E" w:rsidRPr="00BD53C0" w:rsidRDefault="00670DA7">
      <w:pPr>
        <w:rPr>
          <w:lang w:val="it-IT"/>
        </w:rPr>
      </w:pPr>
      <w:r>
        <w:t>Te vult Deus populi sui esse vindicem,</w:t>
      </w:r>
      <w:r>
        <w:br/>
        <w:t>Te vindicem Deus eligit.</w:t>
      </w:r>
      <w:r>
        <w:br/>
      </w:r>
      <w:r w:rsidRPr="00BD53C0">
        <w:rPr>
          <w:lang w:val="it-IT"/>
        </w:rPr>
        <w:t>185 Gedeon. Quae sunt meae vires Domine? potentia</w:t>
      </w:r>
      <w:r w:rsidRPr="00BD53C0">
        <w:rPr>
          <w:lang w:val="it-IT"/>
        </w:rPr>
        <w:br/>
        <w:t>Quanta est? Manaßis in tribu</w:t>
      </w:r>
      <w:r w:rsidRPr="00BD53C0">
        <w:rPr>
          <w:lang w:val="it-IT"/>
        </w:rPr>
        <w:br/>
        <w:t>Mei parentis infima est cognatio,</w:t>
      </w:r>
      <w:r w:rsidRPr="00BD53C0">
        <w:rPr>
          <w:lang w:val="it-IT"/>
        </w:rPr>
        <w:br/>
        <w:t>Extrema cuius occupo.</w:t>
      </w:r>
      <w:r w:rsidRPr="00BD53C0">
        <w:rPr>
          <w:lang w:val="it-IT"/>
        </w:rPr>
        <w:br/>
      </w:r>
      <w:r w:rsidRPr="00BD53C0">
        <w:rPr>
          <w:lang w:val="en-US"/>
        </w:rPr>
        <w:t>Quid? an leonem prouocabit hinnulus?</w:t>
      </w:r>
      <w:r w:rsidRPr="00BD53C0">
        <w:rPr>
          <w:lang w:val="en-US"/>
        </w:rPr>
        <w:br/>
        <w:t>190 Aquilamue cornix? Madian</w:t>
      </w:r>
      <w:r w:rsidRPr="00BD53C0">
        <w:rPr>
          <w:lang w:val="en-US"/>
        </w:rPr>
        <w:br/>
        <w:t>Cum lacte matris imbibit ferociam,</w:t>
      </w:r>
      <w:r w:rsidRPr="00BD53C0">
        <w:rPr>
          <w:lang w:val="en-US"/>
        </w:rPr>
        <w:br/>
        <w:t>Ad bella natus aspera.</w:t>
      </w:r>
      <w:r w:rsidRPr="00BD53C0">
        <w:rPr>
          <w:lang w:val="en-US"/>
        </w:rPr>
        <w:br/>
      </w:r>
      <w:r w:rsidRPr="00BD53C0">
        <w:rPr>
          <w:lang w:val="it-IT"/>
        </w:rPr>
        <w:t>Numerosus hostis est, &amp; idem barbarus</w:t>
      </w:r>
      <w:r w:rsidRPr="00BD53C0">
        <w:rPr>
          <w:lang w:val="it-IT"/>
        </w:rPr>
        <w:br/>
        <w:t>Nos exigua populi manus</w:t>
      </w:r>
      <w:r w:rsidRPr="00BD53C0">
        <w:rPr>
          <w:lang w:val="it-IT"/>
        </w:rPr>
        <w:br/>
        <w:t xml:space="preserve">195 Placidae quieti nata, nata numini </w:t>
      </w:r>
      <w:r w:rsidRPr="00BD53C0">
        <w:rPr>
          <w:lang w:val="it-IT"/>
        </w:rPr>
        <w:br/>
        <w:t>Patrum colendo perpetim.</w:t>
      </w:r>
      <w:r w:rsidRPr="00BD53C0">
        <w:rPr>
          <w:lang w:val="it-IT"/>
        </w:rPr>
        <w:br/>
        <w:t>Angelus. Res non gerentur viribus mortalium,</w:t>
      </w:r>
      <w:r w:rsidRPr="00BD53C0">
        <w:rPr>
          <w:lang w:val="it-IT"/>
        </w:rPr>
        <w:br/>
        <w:t>Sed vindicis Dei manu.</w:t>
      </w:r>
      <w:r w:rsidRPr="00BD53C0">
        <w:rPr>
          <w:lang w:val="it-IT"/>
        </w:rPr>
        <w:br/>
        <w:t>Pro te Deus pugnabit, vnicum vt virum</w:t>
      </w:r>
      <w:r w:rsidRPr="00BD53C0">
        <w:rPr>
          <w:lang w:val="it-IT"/>
        </w:rPr>
        <w:br/>
        <w:t>200 Sic dißipabis Madian.</w:t>
      </w:r>
      <w:r w:rsidRPr="00BD53C0">
        <w:rPr>
          <w:lang w:val="it-IT"/>
        </w:rPr>
        <w:br/>
        <w:t>Gedeon. Fiat igitur summo quod est visum Deo,</w:t>
      </w:r>
      <w:r w:rsidRPr="00BD53C0">
        <w:rPr>
          <w:lang w:val="it-IT"/>
        </w:rPr>
        <w:br/>
        <w:t>Praefractus hanc nec abnuo</w:t>
      </w:r>
      <w:r w:rsidRPr="00BD53C0">
        <w:rPr>
          <w:lang w:val="it-IT"/>
        </w:rPr>
        <w:br/>
        <w:t>Quam praecipit prouinciam capessere,</w:t>
      </w:r>
      <w:r w:rsidRPr="00BD53C0">
        <w:rPr>
          <w:lang w:val="it-IT"/>
        </w:rPr>
        <w:br/>
        <w:t>Promissa nam soluet Deus.</w:t>
      </w:r>
      <w:r w:rsidRPr="00BD53C0">
        <w:rPr>
          <w:lang w:val="it-IT"/>
        </w:rPr>
        <w:br/>
        <w:t>205 Sed si fauoris certa me spes detinet:</w:t>
      </w:r>
      <w:r w:rsidRPr="00BD53C0">
        <w:rPr>
          <w:lang w:val="it-IT"/>
        </w:rPr>
        <w:br/>
        <w:t>Resiste paulisper precor.</w:t>
      </w:r>
      <w:r w:rsidRPr="00BD53C0">
        <w:rPr>
          <w:lang w:val="it-IT"/>
        </w:rPr>
        <w:br/>
        <w:t>Adorno sacram mente casta victimam,</w:t>
      </w:r>
      <w:r w:rsidRPr="00BD53C0">
        <w:rPr>
          <w:lang w:val="it-IT"/>
        </w:rPr>
        <w:br/>
        <w:t>Tuis dicandam honoribus.</w:t>
      </w:r>
      <w:r w:rsidRPr="00BD53C0">
        <w:rPr>
          <w:lang w:val="it-IT"/>
        </w:rPr>
        <w:br/>
        <w:t>C</w:t>
      </w:r>
      <w:r w:rsidRPr="00BD53C0">
        <w:rPr>
          <w:lang w:val="it-IT"/>
        </w:rPr>
        <w:br/>
      </w:r>
    </w:p>
    <w:p w14:paraId="34BFA524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br w:type="page"/>
      </w:r>
    </w:p>
    <w:p w14:paraId="372F243B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t>Et parce quaeso, certiori si quiaci.</w:t>
      </w:r>
      <w:ins w:id="1" w:author="Gebruiker" w:date="2021-01-06T13:08:00Z">
        <w:r w:rsidRPr="00BD53C0">
          <w:rPr>
            <w:lang w:val="it-IT"/>
          </w:rPr>
          <w:t xml:space="preserve"> ??BB</w:t>
        </w:r>
      </w:ins>
      <w:ins w:id="2" w:author="J Bloemendal" w:date="2021-01-18T13:26:00Z">
        <w:r w:rsidRPr="00BD53C0">
          <w:rPr>
            <w:lang w:val="it-IT"/>
          </w:rPr>
          <w:t>JB</w:t>
        </w:r>
      </w:ins>
      <w:r w:rsidRPr="00BD53C0">
        <w:rPr>
          <w:lang w:val="it-IT"/>
        </w:rPr>
        <w:br/>
        <w:t>210 Signo velim cognoscere.</w:t>
      </w:r>
      <w:r w:rsidRPr="00BD53C0">
        <w:rPr>
          <w:lang w:val="it-IT"/>
        </w:rPr>
        <w:br/>
        <w:t>Angelus. Haud difficulter hic tibi subseruiam,</w:t>
      </w:r>
      <w:r w:rsidRPr="00BD53C0">
        <w:rPr>
          <w:lang w:val="it-IT"/>
        </w:rPr>
        <w:br/>
        <w:t>Quod erat in animo perfice.</w:t>
      </w:r>
      <w:r w:rsidRPr="00BD53C0">
        <w:rPr>
          <w:lang w:val="it-IT"/>
        </w:rPr>
        <w:br/>
        <w:t>Digresso</w:t>
      </w:r>
      <w:ins w:id="3" w:author="Gebruiker" w:date="2021-01-06T13:10:00Z">
        <w:r w:rsidRPr="00BD53C0">
          <w:rPr>
            <w:lang w:val="it-IT"/>
          </w:rPr>
          <w:t xml:space="preserve">    ??BB</w:t>
        </w:r>
      </w:ins>
      <w:ins w:id="4" w:author="J Bloemendal" w:date="2021-01-18T13:27:00Z">
        <w:r w:rsidRPr="00BD53C0">
          <w:rPr>
            <w:lang w:val="it-IT"/>
          </w:rPr>
          <w:t>JB</w:t>
        </w:r>
      </w:ins>
      <w:r w:rsidRPr="00BD53C0">
        <w:rPr>
          <w:lang w:val="it-IT"/>
        </w:rPr>
        <w:br/>
        <w:t>Sensere Domini vindicis potentiam</w:t>
      </w:r>
      <w:r w:rsidRPr="00BD53C0">
        <w:rPr>
          <w:lang w:val="it-IT"/>
        </w:rPr>
        <w:br/>
        <w:t>Gentis rebellis pectora,</w:t>
      </w:r>
      <w:r w:rsidRPr="00BD53C0">
        <w:rPr>
          <w:lang w:val="it-IT"/>
        </w:rPr>
        <w:br/>
        <w:t>215 Sensere numen, quum feroces viribus</w:t>
      </w:r>
      <w:r w:rsidRPr="00BD53C0">
        <w:rPr>
          <w:lang w:val="it-IT"/>
        </w:rPr>
        <w:br/>
        <w:t>Coiere Reges, copiis</w:t>
      </w:r>
      <w:r w:rsidRPr="00BD53C0">
        <w:rPr>
          <w:lang w:val="it-IT"/>
        </w:rPr>
        <w:br/>
        <w:t>Castrisque iunctis, seruitutem ciuibus</w:t>
      </w:r>
      <w:r w:rsidRPr="00BD53C0">
        <w:rPr>
          <w:lang w:val="it-IT"/>
        </w:rPr>
        <w:br/>
        <w:t>Eius minati &amp; vincula.</w:t>
      </w:r>
      <w:r w:rsidRPr="00BD53C0">
        <w:rPr>
          <w:lang w:val="it-IT"/>
        </w:rPr>
        <w:br/>
        <w:t>Offensus iram prorogat suam Deus.</w:t>
      </w:r>
      <w:r w:rsidRPr="00BD53C0">
        <w:rPr>
          <w:lang w:val="it-IT"/>
        </w:rPr>
        <w:br/>
        <w:t>220 Ast vindicat tandem, graui</w:t>
      </w:r>
      <w:r w:rsidRPr="00BD53C0">
        <w:rPr>
          <w:lang w:val="it-IT"/>
        </w:rPr>
        <w:br/>
        <w:t>Premens flagello, nec resistit, dum malis</w:t>
      </w:r>
      <w:r w:rsidRPr="00BD53C0">
        <w:rPr>
          <w:lang w:val="it-IT"/>
        </w:rPr>
        <w:br/>
        <w:t>Ponant modum rationibus.                                                                                                                               Proinde mortales citius aut serius</w:t>
      </w:r>
      <w:r w:rsidRPr="00BD53C0">
        <w:rPr>
          <w:lang w:val="it-IT"/>
        </w:rPr>
        <w:br/>
        <w:t>Manenda cum sit vindicis</w:t>
      </w:r>
      <w:r w:rsidRPr="00BD53C0">
        <w:rPr>
          <w:lang w:val="it-IT"/>
        </w:rPr>
        <w:br/>
        <w:t>225 Dei manus, ni tempori resipiscitis</w:t>
      </w:r>
      <w:r w:rsidRPr="00BD53C0">
        <w:rPr>
          <w:lang w:val="it-IT"/>
        </w:rPr>
        <w:br/>
        <w:t>Delebit omnes funditus.</w:t>
      </w:r>
      <w:r w:rsidRPr="00BD53C0">
        <w:rPr>
          <w:lang w:val="it-IT"/>
        </w:rPr>
        <w:br/>
        <w:t>Incidere quam sit horridum perpendite</w:t>
      </w:r>
      <w:r w:rsidRPr="00BD53C0">
        <w:rPr>
          <w:lang w:val="it-IT"/>
        </w:rPr>
        <w:br/>
        <w:t>Viuentis in manus Dei.</w:t>
      </w:r>
      <w:r w:rsidRPr="00BD53C0">
        <w:rPr>
          <w:lang w:val="it-IT"/>
        </w:rPr>
        <w:br/>
        <w:t>Quid est acerbis quod gemit sub cladibus</w:t>
      </w:r>
      <w:r w:rsidRPr="00BD53C0">
        <w:rPr>
          <w:lang w:val="it-IT"/>
        </w:rPr>
        <w:br/>
        <w:t>230 Vtraque quicquid respicit</w:t>
      </w:r>
      <w:r w:rsidRPr="00BD53C0">
        <w:rPr>
          <w:lang w:val="it-IT"/>
        </w:rPr>
        <w:br/>
        <w:t>Titan domo? sibi malum hoc ipsi suis</w:t>
      </w:r>
      <w:r w:rsidRPr="00BD53C0">
        <w:rPr>
          <w:lang w:val="it-IT"/>
        </w:rPr>
        <w:br/>
        <w:t>Equis ferunt, non uult Deus</w:t>
      </w:r>
      <w:r w:rsidRPr="00BD53C0">
        <w:rPr>
          <w:lang w:val="it-IT"/>
        </w:rPr>
        <w:br/>
        <w:t>Hos perditos, vltro tamen ter &amp; quater</w:t>
      </w:r>
      <w:r w:rsidRPr="00BD53C0">
        <w:rPr>
          <w:lang w:val="it-IT"/>
        </w:rPr>
        <w:br/>
        <w:t>Miseri, abeunt se perditum</w:t>
      </w:r>
      <w:r w:rsidRPr="00BD53C0">
        <w:rPr>
          <w:lang w:val="it-IT"/>
        </w:rPr>
        <w:br/>
      </w:r>
    </w:p>
    <w:p w14:paraId="268DB038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br w:type="page"/>
      </w:r>
    </w:p>
    <w:p w14:paraId="24AE2472" w14:textId="77777777" w:rsidR="0093400E" w:rsidRPr="00BD53C0" w:rsidRDefault="00670DA7">
      <w:pPr>
        <w:rPr>
          <w:lang w:val="it-IT"/>
        </w:rPr>
      </w:pPr>
      <w:r w:rsidRPr="00BD53C0">
        <w:rPr>
          <w:lang w:val="en-US"/>
        </w:rPr>
        <w:br/>
        <w:t>235 Dum tempus est igitur, simul resipiscite.</w:t>
      </w:r>
      <w:r w:rsidRPr="00BD53C0">
        <w:rPr>
          <w:lang w:val="en-US"/>
        </w:rPr>
        <w:br/>
        <w:t>Cupit misericors hoc Deus.</w:t>
      </w:r>
      <w:r w:rsidRPr="00BD53C0">
        <w:rPr>
          <w:lang w:val="en-US"/>
        </w:rPr>
        <w:br/>
      </w:r>
      <w:r w:rsidRPr="00BD53C0">
        <w:rPr>
          <w:lang w:val="it-IT"/>
        </w:rPr>
        <w:t>Gedeon. Adsum Domine, seruum tuum ne despice,</w:t>
      </w:r>
      <w:r w:rsidRPr="00BD53C0">
        <w:rPr>
          <w:lang w:val="it-IT"/>
        </w:rPr>
        <w:br/>
        <w:t xml:space="preserve">Sacrificium tibi adfero. </w:t>
      </w:r>
      <w:r>
        <w:rPr>
          <w:rStyle w:val="FootnoteReference"/>
        </w:rPr>
        <w:footnoteReference w:id="2"/>
      </w:r>
      <w:r w:rsidRPr="00BD53C0">
        <w:rPr>
          <w:lang w:val="it-IT"/>
        </w:rPr>
        <w:br/>
        <w:t>Fac vt sciam qui sis Domine, signum volo.</w:t>
      </w:r>
      <w:r w:rsidRPr="00BD53C0">
        <w:rPr>
          <w:lang w:val="it-IT"/>
        </w:rPr>
        <w:br/>
        <w:t>240 Hoc igitur in lapide loca</w:t>
      </w:r>
      <w:r w:rsidRPr="00BD53C0">
        <w:rPr>
          <w:lang w:val="it-IT"/>
        </w:rPr>
        <w:br/>
        <w:t xml:space="preserve">Quod attulisti, mox rigabis in scuto. </w:t>
      </w:r>
      <w:r w:rsidRPr="00BD53C0">
        <w:rPr>
          <w:lang w:val="it-IT"/>
        </w:rPr>
        <w:br/>
        <w:t>Fiet Domine. Vae vae mihi.</w:t>
      </w:r>
      <w:r w:rsidRPr="00BD53C0">
        <w:rPr>
          <w:lang w:val="it-IT"/>
        </w:rPr>
        <w:br/>
        <w:t>Iam nulla vitae spes mihi restat super,</w:t>
      </w:r>
      <w:r w:rsidRPr="00BD53C0">
        <w:rPr>
          <w:lang w:val="it-IT"/>
        </w:rPr>
        <w:br/>
        <w:t>O quantus animum nunc metus</w:t>
      </w:r>
      <w:r w:rsidRPr="00BD53C0">
        <w:rPr>
          <w:lang w:val="it-IT"/>
        </w:rPr>
        <w:br/>
        <w:t>245 Versat meum, quod Angelum vidi Dei.</w:t>
      </w:r>
      <w:r w:rsidRPr="00BD53C0">
        <w:rPr>
          <w:lang w:val="it-IT"/>
        </w:rPr>
        <w:br/>
        <w:t>Deus meus me respice.</w:t>
      </w:r>
      <w:r w:rsidRPr="00BD53C0">
        <w:rPr>
          <w:lang w:val="it-IT"/>
        </w:rPr>
        <w:br/>
      </w:r>
    </w:p>
    <w:p w14:paraId="47B8E38F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t>Actus primi. Scena quarta.</w:t>
      </w:r>
      <w:r w:rsidRPr="00BD53C0">
        <w:rPr>
          <w:lang w:val="it-IT"/>
        </w:rPr>
        <w:br/>
        <w:t>Deus. Gedeon.</w:t>
      </w:r>
      <w:r w:rsidRPr="00BD53C0">
        <w:rPr>
          <w:lang w:val="it-IT"/>
        </w:rPr>
        <w:br/>
      </w:r>
      <w:r w:rsidRPr="00BD53C0">
        <w:rPr>
          <w:lang w:val="it-IT"/>
        </w:rPr>
        <w:br/>
        <w:t>Deus. POne metum Gedeon, terror procul omnis abesto,</w:t>
      </w:r>
      <w:r w:rsidRPr="00BD53C0">
        <w:rPr>
          <w:lang w:val="it-IT"/>
        </w:rPr>
        <w:br/>
        <w:t>Nullum periclum Gedeon tibi imminet.</w:t>
      </w:r>
      <w:r w:rsidRPr="00BD53C0">
        <w:rPr>
          <w:lang w:val="it-IT"/>
        </w:rPr>
        <w:br/>
        <w:t>Pax tecum manet alta, quies foelicibus armis</w:t>
      </w:r>
      <w:r w:rsidRPr="00BD53C0">
        <w:rPr>
          <w:lang w:val="it-IT"/>
        </w:rPr>
        <w:br/>
        <w:t>250 Mox comparata, te beabit &amp; tuos.</w:t>
      </w:r>
      <w:r w:rsidRPr="00BD53C0">
        <w:rPr>
          <w:lang w:val="it-IT"/>
        </w:rPr>
        <w:br/>
        <w:t>Gedeon. Ergo tibi statuam sacris solennibus aras,</w:t>
      </w:r>
      <w:r w:rsidRPr="00BD53C0">
        <w:rPr>
          <w:lang w:val="it-IT"/>
        </w:rPr>
        <w:br/>
        <w:t>Quas saepe taurus sanguine imbuet suo.</w:t>
      </w:r>
      <w:r w:rsidRPr="00BD53C0">
        <w:rPr>
          <w:lang w:val="it-IT"/>
        </w:rPr>
        <w:br/>
        <w:t>Hic placidam precibus nostris accomodat aurem,</w:t>
      </w:r>
      <w:r w:rsidRPr="00BD53C0">
        <w:rPr>
          <w:lang w:val="it-IT"/>
        </w:rPr>
        <w:br/>
        <w:t>Qui regnat altum maximus super aethera.</w:t>
      </w:r>
      <w:r w:rsidRPr="00BD53C0">
        <w:rPr>
          <w:lang w:val="it-IT"/>
        </w:rPr>
        <w:br/>
        <w:t>255 Hic placidam nobis pacem denunciat, ergo</w:t>
      </w:r>
      <w:r w:rsidRPr="00BD53C0">
        <w:rPr>
          <w:lang w:val="it-IT"/>
        </w:rPr>
        <w:br/>
        <w:t>Locus hic Dei pax nuncupabitur, polum</w:t>
      </w:r>
      <w:r w:rsidRPr="00BD53C0">
        <w:rPr>
          <w:lang w:val="it-IT"/>
        </w:rPr>
        <w:br/>
        <w:t>C ij</w:t>
      </w:r>
      <w:r w:rsidRPr="00BD53C0">
        <w:rPr>
          <w:lang w:val="it-IT"/>
        </w:rPr>
        <w:br/>
      </w:r>
    </w:p>
    <w:p w14:paraId="1AFEBCFE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br w:type="page"/>
      </w:r>
    </w:p>
    <w:p w14:paraId="39A52029" w14:textId="77777777" w:rsidR="0093400E" w:rsidRPr="00BD53C0" w:rsidRDefault="00670DA7">
      <w:pPr>
        <w:rPr>
          <w:lang w:val="en-US"/>
        </w:rPr>
      </w:pPr>
      <w:r w:rsidRPr="00BD53C0">
        <w:rPr>
          <w:lang w:val="en-US"/>
        </w:rPr>
        <w:br/>
        <w:t>Dum vagus alterna lustrabit lampade Titan,</w:t>
      </w:r>
      <w:r w:rsidRPr="00BD53C0">
        <w:rPr>
          <w:lang w:val="en-US"/>
        </w:rPr>
        <w:br/>
        <w:t>Tellus marinis dum alluetur fluctibus.</w:t>
      </w:r>
      <w:r w:rsidRPr="00BD53C0">
        <w:rPr>
          <w:lang w:val="en-US"/>
        </w:rPr>
        <w:br/>
      </w:r>
    </w:p>
    <w:p w14:paraId="0ECF8E1A" w14:textId="77777777" w:rsidR="0093400E" w:rsidRPr="00BD53C0" w:rsidRDefault="00670DA7">
      <w:pPr>
        <w:rPr>
          <w:lang w:val="it-IT"/>
        </w:rPr>
      </w:pPr>
      <w:r w:rsidRPr="00BD53C0">
        <w:rPr>
          <w:lang w:val="en-US"/>
        </w:rPr>
        <w:t xml:space="preserve">       Chorus primus.</w:t>
      </w:r>
      <w:r w:rsidRPr="00BD53C0">
        <w:rPr>
          <w:lang w:val="en-US"/>
        </w:rPr>
        <w:br/>
      </w:r>
      <w:r w:rsidRPr="00BD53C0">
        <w:rPr>
          <w:lang w:val="it-IT"/>
        </w:rPr>
        <w:t>Tota quidem Domini terra est, &amp; quicquid vbique</w:t>
      </w:r>
      <w:r w:rsidRPr="00BD53C0">
        <w:rPr>
          <w:lang w:val="it-IT"/>
        </w:rPr>
        <w:br/>
        <w:t>260 Vel parca celat vel benigna sufficit,</w:t>
      </w:r>
      <w:r w:rsidRPr="00BD53C0">
        <w:rPr>
          <w:lang w:val="it-IT"/>
        </w:rPr>
        <w:br/>
        <w:t>Quique colunt montesque feros, camposque feraces,</w:t>
      </w:r>
      <w:r w:rsidRPr="00BD53C0">
        <w:rPr>
          <w:lang w:val="it-IT"/>
        </w:rPr>
        <w:br/>
        <w:t>Vrbesque sanctis temperatas legibus.</w:t>
      </w:r>
      <w:r w:rsidRPr="00BD53C0">
        <w:rPr>
          <w:lang w:val="it-IT"/>
        </w:rPr>
        <w:br/>
      </w:r>
      <w:r w:rsidRPr="00BD53C0">
        <w:rPr>
          <w:lang w:val="en-US"/>
        </w:rPr>
        <w:t>Ille super pelagus solidum connexuit orbem,</w:t>
      </w:r>
      <w:r w:rsidRPr="00BD53C0">
        <w:rPr>
          <w:lang w:val="en-US"/>
        </w:rPr>
        <w:br/>
        <w:t>Stabilis vt vndas inter instabiles foret,</w:t>
      </w:r>
      <w:r w:rsidRPr="00BD53C0">
        <w:rPr>
          <w:lang w:val="en-US"/>
        </w:rPr>
        <w:br/>
        <w:t>265 Et toties rapidis pulsatus fluctibus, omnes</w:t>
      </w:r>
      <w:r w:rsidRPr="00BD53C0">
        <w:rPr>
          <w:lang w:val="en-US"/>
        </w:rPr>
        <w:br/>
        <w:t>Compage firma sustineret impetus.</w:t>
      </w:r>
      <w:r w:rsidRPr="00BD53C0">
        <w:rPr>
          <w:lang w:val="en-US"/>
        </w:rPr>
        <w:br/>
      </w:r>
      <w:r w:rsidRPr="00BD53C0">
        <w:rPr>
          <w:lang w:val="it-IT"/>
        </w:rPr>
        <w:t>Cuncta igitur merito Domini sunt: sed tamen vnam</w:t>
      </w:r>
      <w:r w:rsidRPr="00BD53C0">
        <w:rPr>
          <w:lang w:val="it-IT"/>
        </w:rPr>
        <w:br/>
        <w:t>Sedem sibi ille dedicauit propriam.</w:t>
      </w:r>
      <w:r w:rsidRPr="00BD53C0">
        <w:rPr>
          <w:lang w:val="it-IT"/>
        </w:rPr>
        <w:br/>
        <w:t>Ecquis eo scandet? cuiue haec permissa potestas,</w:t>
      </w:r>
      <w:r w:rsidRPr="00BD53C0">
        <w:rPr>
          <w:lang w:val="it-IT"/>
        </w:rPr>
        <w:br/>
        <w:t>270 Loco vt beatum sistat in sancto gradum?</w:t>
      </w:r>
      <w:r w:rsidRPr="00BD53C0">
        <w:rPr>
          <w:lang w:val="it-IT"/>
        </w:rPr>
        <w:br/>
        <w:t>Cui manus &amp; mens est insons, nec vana volutat</w:t>
      </w:r>
      <w:r w:rsidRPr="00BD53C0">
        <w:rPr>
          <w:lang w:val="it-IT"/>
        </w:rPr>
        <w:br/>
        <w:t>Animo, nec vlli damna periurus dedit.</w:t>
      </w:r>
      <w:r w:rsidRPr="00BD53C0">
        <w:rPr>
          <w:lang w:val="it-IT"/>
        </w:rPr>
        <w:br/>
        <w:t>Huic Dominus donabit opes: hunc numine dextro</w:t>
      </w:r>
      <w:r w:rsidRPr="00BD53C0">
        <w:rPr>
          <w:lang w:val="it-IT"/>
        </w:rPr>
        <w:br/>
        <w:t>A vi, procacique eruet calumnia.</w:t>
      </w:r>
      <w:r w:rsidRPr="00BD53C0">
        <w:rPr>
          <w:lang w:val="it-IT"/>
        </w:rPr>
        <w:br/>
        <w:t>275 Haec vera est pietas, hac itur ad aethera, veri</w:t>
      </w:r>
      <w:r w:rsidRPr="00BD53C0">
        <w:rPr>
          <w:lang w:val="it-IT"/>
        </w:rPr>
        <w:br/>
        <w:t>Sic intueri numinis vultum licet.</w:t>
      </w:r>
      <w:r w:rsidRPr="00BD53C0">
        <w:rPr>
          <w:lang w:val="it-IT"/>
        </w:rPr>
        <w:br/>
      </w:r>
    </w:p>
    <w:p w14:paraId="4B8B40AE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t xml:space="preserve">          </w:t>
      </w:r>
      <w:r w:rsidRPr="00BD53C0">
        <w:rPr>
          <w:lang w:val="en-US"/>
        </w:rPr>
        <w:t>Actus secundus. Scena prima.</w:t>
      </w:r>
      <w:r w:rsidRPr="00BD53C0">
        <w:rPr>
          <w:lang w:val="en-US"/>
        </w:rPr>
        <w:br/>
        <w:t>Crafgasticus. Philostasiotes. Thoribodes.</w:t>
      </w:r>
      <w:r w:rsidRPr="00BD53C0">
        <w:rPr>
          <w:lang w:val="en-US"/>
        </w:rPr>
        <w:br/>
      </w:r>
      <w:r w:rsidRPr="00BD53C0">
        <w:rPr>
          <w:lang w:val="it-IT"/>
        </w:rPr>
        <w:t>Crafgast. CErbere qui Ditis latratu regna trifauci</w:t>
      </w:r>
      <w:r w:rsidRPr="00BD53C0">
        <w:rPr>
          <w:lang w:val="it-IT"/>
        </w:rPr>
        <w:br/>
        <w:t>Peruigili seruas studio, quem noxia turba</w:t>
      </w:r>
      <w:r w:rsidRPr="00BD53C0">
        <w:rPr>
          <w:lang w:val="it-IT"/>
        </w:rPr>
        <w:br/>
      </w:r>
    </w:p>
    <w:p w14:paraId="383D26C2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br w:type="page"/>
      </w:r>
    </w:p>
    <w:p w14:paraId="1D04A843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t>Horret, &amp; angustis cupit euitare cauernis.</w:t>
      </w:r>
      <w:r w:rsidRPr="00BD53C0">
        <w:rPr>
          <w:lang w:val="it-IT"/>
        </w:rPr>
        <w:br/>
        <w:t>280 Quis tandem fuit, infando qui praeditus ausu</w:t>
      </w:r>
      <w:r w:rsidRPr="00BD53C0">
        <w:rPr>
          <w:lang w:val="it-IT"/>
        </w:rPr>
        <w:br/>
        <w:t>Euertit statuam Baalim, lucumque parentum</w:t>
      </w:r>
      <w:r w:rsidRPr="00BD53C0">
        <w:rPr>
          <w:lang w:val="it-IT"/>
        </w:rPr>
        <w:br/>
        <w:t>Relligione sacrum est ausus tondere bipenni?</w:t>
      </w:r>
      <w:r w:rsidRPr="00BD53C0">
        <w:rPr>
          <w:lang w:val="it-IT"/>
        </w:rPr>
        <w:br/>
        <w:t>Philostasiotes. Te refugi fallant latices, atque ore natanti</w:t>
      </w:r>
      <w:r w:rsidRPr="00BD53C0">
        <w:rPr>
          <w:lang w:val="it-IT"/>
        </w:rPr>
        <w:br/>
        <w:t>Arescat decepta sitis, dapibusque relictis</w:t>
      </w:r>
      <w:r w:rsidRPr="00BD53C0">
        <w:rPr>
          <w:lang w:val="it-IT"/>
        </w:rPr>
        <w:br/>
        <w:t>285 In tua mansurus migret praecordia vultur,</w:t>
      </w:r>
      <w:r w:rsidRPr="00BD53C0">
        <w:rPr>
          <w:lang w:val="it-IT"/>
        </w:rPr>
        <w:br/>
        <w:t>Qui Baalim tollis scelerum fabricator honores.</w:t>
      </w:r>
      <w:r w:rsidRPr="00BD53C0">
        <w:rPr>
          <w:lang w:val="it-IT"/>
        </w:rPr>
        <w:br/>
        <w:t xml:space="preserve">Thoribod. Trans Styga, trans erebum, te raptent Ditis alumni. </w:t>
      </w:r>
      <w:r w:rsidRPr="00BD53C0">
        <w:rPr>
          <w:lang w:val="it-IT"/>
        </w:rPr>
        <w:br/>
        <w:t>Infra Titanum tenebras, infraque recessus</w:t>
      </w:r>
      <w:r w:rsidRPr="00BD53C0">
        <w:rPr>
          <w:lang w:val="it-IT"/>
        </w:rPr>
        <w:br/>
        <w:t>Tartareos: coecumque chaos quo flebilis orci</w:t>
      </w:r>
      <w:r w:rsidRPr="00BD53C0">
        <w:rPr>
          <w:lang w:val="it-IT"/>
        </w:rPr>
        <w:br/>
        <w:t>290 Fundamenta latent, praeceps vbi mersus anheles,</w:t>
      </w:r>
      <w:r w:rsidRPr="00BD53C0">
        <w:rPr>
          <w:lang w:val="it-IT"/>
        </w:rPr>
        <w:br/>
        <w:t>Dum rotat astra polus, feriunt dum littora venti.</w:t>
      </w:r>
      <w:r w:rsidRPr="00BD53C0">
        <w:rPr>
          <w:lang w:val="it-IT"/>
        </w:rPr>
        <w:br/>
        <w:t xml:space="preserve">Crafgas. Nunquam hodie scelus hoc certe remanebit inultum, </w:t>
      </w:r>
      <w:r w:rsidRPr="00BD53C0">
        <w:rPr>
          <w:lang w:val="it-IT"/>
        </w:rPr>
        <w:br/>
        <w:t>Persequar inuisum caput hoc, per saxa, per ignes,</w:t>
      </w:r>
      <w:r w:rsidRPr="00BD53C0">
        <w:rPr>
          <w:lang w:val="it-IT"/>
        </w:rPr>
        <w:br/>
        <w:t>Cum tetro fundat sceleratam sanguine vitam.</w:t>
      </w:r>
      <w:r w:rsidRPr="00BD53C0">
        <w:rPr>
          <w:lang w:val="it-IT"/>
        </w:rPr>
        <w:br/>
        <w:t>295 Dic age quis scelus hoc insana mente patrauit?</w:t>
      </w:r>
      <w:r w:rsidRPr="00BD53C0">
        <w:rPr>
          <w:lang w:val="it-IT"/>
        </w:rPr>
        <w:br/>
        <w:t>Thoribod. Nescio quid timido rumor submurmurat ore,</w:t>
      </w:r>
      <w:r w:rsidRPr="00BD53C0">
        <w:rPr>
          <w:lang w:val="it-IT"/>
        </w:rPr>
        <w:br/>
        <w:t>Nominat hunc Gedeona, loas ex sangune cretum.</w:t>
      </w:r>
      <w:r w:rsidRPr="00BD53C0">
        <w:rPr>
          <w:lang w:val="it-IT"/>
        </w:rPr>
        <w:br/>
        <w:t>Philost. Quis precor huic tantos animos ad crimina fecit,</w:t>
      </w:r>
      <w:r w:rsidRPr="00BD53C0">
        <w:rPr>
          <w:lang w:val="it-IT"/>
        </w:rPr>
        <w:br/>
        <w:t>Omnia qui manibus violauit sacra prophanis?</w:t>
      </w:r>
      <w:r w:rsidRPr="00BD53C0">
        <w:rPr>
          <w:lang w:val="it-IT"/>
        </w:rPr>
        <w:br/>
        <w:t>300 Sol prius occiduo quam condat in aequore currum</w:t>
      </w:r>
      <w:r w:rsidRPr="00BD53C0">
        <w:rPr>
          <w:lang w:val="it-IT"/>
        </w:rPr>
        <w:br/>
        <w:t>Ingentes nobis poenas dabit improbus, aegro</w:t>
      </w:r>
      <w:r w:rsidRPr="00BD53C0">
        <w:rPr>
          <w:lang w:val="it-IT"/>
        </w:rPr>
        <w:br/>
        <w:t>Sentiet hoc fixum moriens in pectore ferum.</w:t>
      </w:r>
      <w:r w:rsidRPr="00BD53C0">
        <w:rPr>
          <w:lang w:val="it-IT"/>
        </w:rPr>
        <w:br/>
        <w:t>Crafgast. Omnia sic etiam coelestia numina iuro,</w:t>
      </w:r>
      <w:r w:rsidRPr="00BD53C0">
        <w:rPr>
          <w:lang w:val="it-IT"/>
        </w:rPr>
        <w:br/>
        <w:t>Et quaecunque latent ferali monstra baratro,</w:t>
      </w:r>
      <w:r w:rsidRPr="00BD53C0">
        <w:rPr>
          <w:lang w:val="it-IT"/>
        </w:rPr>
        <w:br/>
        <w:t>305 Huic animam eripiam sontem per vulnera mille.</w:t>
      </w:r>
      <w:r w:rsidRPr="00BD53C0">
        <w:rPr>
          <w:lang w:val="it-IT"/>
        </w:rPr>
        <w:br/>
      </w:r>
      <w:r w:rsidRPr="00BD53C0">
        <w:rPr>
          <w:lang w:val="it-IT"/>
        </w:rPr>
        <w:br/>
        <w:t>C iij</w:t>
      </w:r>
      <w:r w:rsidRPr="00BD53C0">
        <w:rPr>
          <w:lang w:val="it-IT"/>
        </w:rPr>
        <w:br/>
      </w:r>
    </w:p>
    <w:p w14:paraId="56B7C644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br w:type="page"/>
      </w:r>
    </w:p>
    <w:p w14:paraId="633DF3D2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br/>
        <w:t>Non ita Cadmeae lacerarunt Penthea matres,</w:t>
      </w:r>
      <w:r w:rsidRPr="00BD53C0">
        <w:rPr>
          <w:lang w:val="it-IT"/>
        </w:rPr>
        <w:br/>
        <w:t>Dardanidas Graij non tanta clade cohortes</w:t>
      </w:r>
      <w:r w:rsidRPr="00BD53C0">
        <w:rPr>
          <w:lang w:val="it-IT"/>
        </w:rPr>
        <w:br/>
        <w:t>Affecere, tibi quam diram perfide mortem</w:t>
      </w:r>
      <w:r w:rsidRPr="00BD53C0">
        <w:rPr>
          <w:lang w:val="it-IT"/>
        </w:rPr>
        <w:br/>
        <w:t>Apparo, qui violas manibus diuina prophanis.</w:t>
      </w:r>
      <w:r w:rsidRPr="00BD53C0">
        <w:rPr>
          <w:lang w:val="it-IT"/>
        </w:rPr>
        <w:br/>
      </w:r>
    </w:p>
    <w:p w14:paraId="5ABFA650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t>Actus secundi. Scena secunda.</w:t>
      </w:r>
      <w:r w:rsidRPr="00BD53C0">
        <w:rPr>
          <w:lang w:val="it-IT"/>
        </w:rPr>
        <w:br/>
        <w:t xml:space="preserve"> </w:t>
      </w:r>
      <w:r w:rsidRPr="00BD53C0">
        <w:rPr>
          <w:lang w:val="it-IT"/>
        </w:rPr>
        <w:br/>
        <w:t xml:space="preserve">Ioas. </w:t>
      </w:r>
      <w:r w:rsidRPr="00BD53C0">
        <w:rPr>
          <w:lang w:val="en-US"/>
        </w:rPr>
        <w:t>Phara. Crafgasticus. Philosta¬</w:t>
      </w:r>
      <w:r w:rsidRPr="00BD53C0">
        <w:rPr>
          <w:lang w:val="en-US"/>
        </w:rPr>
        <w:br/>
        <w:t>siotes. Thoribodes.</w:t>
      </w:r>
      <w:r w:rsidRPr="00BD53C0">
        <w:rPr>
          <w:lang w:val="en-US"/>
        </w:rPr>
        <w:br/>
      </w:r>
      <w:r w:rsidRPr="00BD53C0">
        <w:rPr>
          <w:lang w:val="it-IT"/>
        </w:rPr>
        <w:t>310 Ioas. VEtusta ad aures fama nostras attulit,</w:t>
      </w:r>
      <w:r w:rsidRPr="00BD53C0">
        <w:rPr>
          <w:lang w:val="it-IT"/>
        </w:rPr>
        <w:br/>
        <w:t>Serisque patres posteris</w:t>
      </w:r>
      <w:r w:rsidRPr="00BD53C0">
        <w:rPr>
          <w:lang w:val="it-IT"/>
        </w:rPr>
        <w:br/>
        <w:t>Stupenda facta tradidere à te Deus</w:t>
      </w:r>
      <w:r w:rsidRPr="00BD53C0">
        <w:rPr>
          <w:lang w:val="it-IT"/>
        </w:rPr>
        <w:br/>
        <w:t>Priscis patrata saeculis.</w:t>
      </w:r>
      <w:r w:rsidRPr="00BD53C0">
        <w:rPr>
          <w:lang w:val="it-IT"/>
        </w:rPr>
        <w:br/>
        <w:t>Eliminatis quum prophanis gentibus,</w:t>
      </w:r>
      <w:r w:rsidRPr="00BD53C0">
        <w:rPr>
          <w:lang w:val="it-IT"/>
        </w:rPr>
        <w:br/>
        <w:t>315 Et incolis prioribus,</w:t>
      </w:r>
      <w:r w:rsidRPr="00BD53C0">
        <w:rPr>
          <w:lang w:val="it-IT"/>
        </w:rPr>
        <w:br/>
        <w:t>Horum labore fructibusque perfrui</w:t>
      </w:r>
      <w:r w:rsidRPr="00BD53C0">
        <w:rPr>
          <w:lang w:val="it-IT"/>
        </w:rPr>
        <w:br/>
        <w:t>Nostris dedisti patribus.</w:t>
      </w:r>
      <w:r w:rsidRPr="00BD53C0">
        <w:rPr>
          <w:lang w:val="it-IT"/>
        </w:rPr>
        <w:br/>
        <w:t>Certe nec armis lucidis, nec viribus</w:t>
      </w:r>
      <w:r w:rsidRPr="00BD53C0">
        <w:rPr>
          <w:lang w:val="it-IT"/>
        </w:rPr>
        <w:br/>
        <w:t>Debemus has victorias,</w:t>
      </w:r>
      <w:r w:rsidRPr="00BD53C0">
        <w:rPr>
          <w:lang w:val="it-IT"/>
        </w:rPr>
        <w:br/>
        <w:t>320 Sed nos fauoris aura mollis, &amp; tua</w:t>
      </w:r>
      <w:r w:rsidRPr="00BD53C0">
        <w:rPr>
          <w:lang w:val="it-IT"/>
        </w:rPr>
        <w:br/>
        <w:t>Protexit indulgentia.</w:t>
      </w:r>
      <w:r w:rsidRPr="00BD53C0">
        <w:rPr>
          <w:lang w:val="it-IT"/>
        </w:rPr>
        <w:br/>
        <w:t xml:space="preserve">Ergo salutis author vnice </w:t>
      </w:r>
      <w:r w:rsidRPr="00BD53C0">
        <w:rPr>
          <w:rFonts w:cstheme="minorHAnsi"/>
          <w:lang w:val="it-IT"/>
        </w:rPr>
        <w:t>ô</w:t>
      </w:r>
      <w:r w:rsidRPr="00BD53C0">
        <w:rPr>
          <w:lang w:val="it-IT"/>
        </w:rPr>
        <w:t xml:space="preserve"> Deus,</w:t>
      </w:r>
      <w:r w:rsidRPr="00BD53C0">
        <w:rPr>
          <w:lang w:val="it-IT"/>
        </w:rPr>
        <w:br/>
        <w:t>Ades piis salutifer.</w:t>
      </w:r>
      <w:r w:rsidRPr="00BD53C0">
        <w:rPr>
          <w:lang w:val="it-IT"/>
        </w:rPr>
        <w:br/>
        <w:t>Te dante vires, hostium ferociam</w:t>
      </w:r>
      <w:r w:rsidRPr="00BD53C0">
        <w:rPr>
          <w:lang w:val="it-IT"/>
        </w:rPr>
        <w:br/>
        <w:t xml:space="preserve">325 Tam facile profligabimus </w:t>
      </w:r>
      <w:r w:rsidRPr="00BD53C0">
        <w:rPr>
          <w:lang w:val="it-IT"/>
        </w:rPr>
        <w:br/>
        <w:t>Taurus minaci quam iacit cornu pilas,</w:t>
      </w:r>
      <w:r w:rsidRPr="00BD53C0">
        <w:rPr>
          <w:lang w:val="it-IT"/>
        </w:rPr>
        <w:br/>
        <w:t>Stipulaeue fasces aridae.</w:t>
      </w:r>
      <w:r w:rsidRPr="00BD53C0">
        <w:rPr>
          <w:lang w:val="it-IT"/>
        </w:rPr>
        <w:br/>
      </w:r>
    </w:p>
    <w:p w14:paraId="055C41E7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br w:type="page"/>
      </w:r>
    </w:p>
    <w:p w14:paraId="3F58F18B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t>Superba Regum colla crasso in puluere</w:t>
      </w:r>
      <w:r w:rsidRPr="00BD53C0">
        <w:rPr>
          <w:lang w:val="it-IT"/>
        </w:rPr>
        <w:br/>
        <w:t>Prostrata conculcabimus.</w:t>
      </w:r>
      <w:r w:rsidRPr="00BD53C0">
        <w:rPr>
          <w:lang w:val="it-IT"/>
        </w:rPr>
        <w:br/>
        <w:t>330 Non arcus istam letifer fiduciam,</w:t>
      </w:r>
      <w:r w:rsidRPr="00BD53C0">
        <w:rPr>
          <w:lang w:val="it-IT"/>
        </w:rPr>
        <w:br/>
        <w:t>Non macro saeuus ingerit.</w:t>
      </w:r>
      <w:r w:rsidRPr="00BD53C0">
        <w:rPr>
          <w:lang w:val="it-IT"/>
        </w:rPr>
        <w:br/>
        <w:t>Tu nos ab hoste subtrahes, sternes solo</w:t>
      </w:r>
      <w:r w:rsidRPr="00BD53C0">
        <w:rPr>
          <w:lang w:val="it-IT"/>
        </w:rPr>
        <w:br/>
        <w:t>Insensa nobis agmina.</w:t>
      </w:r>
      <w:r w:rsidRPr="00BD53C0">
        <w:rPr>
          <w:lang w:val="it-IT"/>
        </w:rPr>
        <w:br/>
        <w:t>Non ergo semper iure te laudabimus</w:t>
      </w:r>
      <w:r w:rsidRPr="00BD53C0">
        <w:rPr>
          <w:lang w:val="it-IT"/>
        </w:rPr>
        <w:br/>
        <w:t>335 Nostrae salutis vindicem?</w:t>
      </w:r>
      <w:r w:rsidRPr="00BD53C0">
        <w:rPr>
          <w:lang w:val="it-IT"/>
        </w:rPr>
        <w:br/>
        <w:t>Ac donec orbis astra voluet ignea,</w:t>
      </w:r>
      <w:r w:rsidRPr="00BD53C0">
        <w:rPr>
          <w:lang w:val="it-IT"/>
        </w:rPr>
        <w:br/>
        <w:t>Te prosequemur laudibus?</w:t>
      </w:r>
      <w:r w:rsidRPr="00BD53C0">
        <w:rPr>
          <w:lang w:val="it-IT"/>
        </w:rPr>
        <w:br/>
        <w:t>Mihi quotidie causa maior est, tuam</w:t>
      </w:r>
      <w:r w:rsidRPr="00BD53C0">
        <w:rPr>
          <w:lang w:val="it-IT"/>
        </w:rPr>
        <w:br/>
        <w:t>Vt praedicem clementiam,</w:t>
      </w:r>
      <w:r w:rsidRPr="00BD53C0">
        <w:rPr>
          <w:lang w:val="it-IT"/>
        </w:rPr>
        <w:br/>
        <w:t>340 Humillimos qui respicis, quos splendida</w:t>
      </w:r>
      <w:r w:rsidRPr="00BD53C0">
        <w:rPr>
          <w:lang w:val="it-IT"/>
        </w:rPr>
        <w:br/>
        <w:t>Reponis inter sydera.</w:t>
      </w:r>
      <w:r w:rsidRPr="00BD53C0">
        <w:rPr>
          <w:lang w:val="it-IT"/>
        </w:rPr>
        <w:br/>
        <w:t>Nam quis ego sum cuius tuo de germine</w:t>
      </w:r>
      <w:r w:rsidRPr="00BD53C0">
        <w:rPr>
          <w:lang w:val="it-IT"/>
        </w:rPr>
        <w:br/>
        <w:t>Populo ducem determines?</w:t>
      </w:r>
      <w:r w:rsidRPr="00BD53C0">
        <w:rPr>
          <w:lang w:val="it-IT"/>
        </w:rPr>
        <w:br/>
        <w:t>Ergo obsequentes legibus erimus tuis,</w:t>
      </w:r>
      <w:r w:rsidRPr="00BD53C0">
        <w:rPr>
          <w:lang w:val="it-IT"/>
        </w:rPr>
        <w:br/>
        <w:t>345 Deos perosi gentium,</w:t>
      </w:r>
      <w:r w:rsidRPr="00BD53C0">
        <w:rPr>
          <w:lang w:val="it-IT"/>
        </w:rPr>
        <w:br/>
        <w:t>Donec vicißim roscidae nocti dies</w:t>
      </w:r>
      <w:r w:rsidRPr="00BD53C0">
        <w:rPr>
          <w:lang w:val="it-IT"/>
        </w:rPr>
        <w:br/>
        <w:t>Succedet, &amp; nox lumini.</w:t>
      </w:r>
      <w:r w:rsidRPr="00BD53C0">
        <w:rPr>
          <w:lang w:val="it-IT"/>
        </w:rPr>
        <w:br/>
        <w:t xml:space="preserve">Phara. Quid armifer sibi vult populus hic, qui viam </w:t>
      </w:r>
      <w:r w:rsidRPr="00BD53C0">
        <w:rPr>
          <w:lang w:val="it-IT"/>
        </w:rPr>
        <w:br/>
        <w:t>Affectat ad nos, nescio</w:t>
      </w:r>
      <w:r w:rsidRPr="00BD53C0">
        <w:rPr>
          <w:lang w:val="it-IT"/>
        </w:rPr>
        <w:br/>
        <w:t>350 Quam praeferens vultu minace ferociam?</w:t>
      </w:r>
      <w:r w:rsidRPr="00BD53C0">
        <w:rPr>
          <w:lang w:val="it-IT"/>
        </w:rPr>
        <w:br/>
        <w:t>In tempore tibi prospice.</w:t>
      </w:r>
      <w:r w:rsidRPr="00BD53C0">
        <w:rPr>
          <w:lang w:val="it-IT"/>
        </w:rPr>
        <w:br/>
        <w:t>Presagit animus nam mihi mali quippiam,</w:t>
      </w:r>
      <w:r w:rsidRPr="00BD53C0">
        <w:rPr>
          <w:lang w:val="it-IT"/>
        </w:rPr>
        <w:br/>
        <w:t>In foribus est periculum.</w:t>
      </w:r>
      <w:r w:rsidRPr="00BD53C0">
        <w:rPr>
          <w:lang w:val="it-IT"/>
        </w:rPr>
        <w:br/>
      </w:r>
    </w:p>
    <w:p w14:paraId="523724EE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br w:type="page"/>
      </w:r>
    </w:p>
    <w:p w14:paraId="2890AA96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t>Ioas. Fili, Deo curae sumus, nil impij</w:t>
      </w:r>
      <w:r w:rsidRPr="00BD53C0">
        <w:rPr>
          <w:lang w:val="it-IT"/>
        </w:rPr>
        <w:br/>
        <w:t>355 Queant nocere, si Deus</w:t>
      </w:r>
      <w:r w:rsidRPr="00BD53C0">
        <w:rPr>
          <w:lang w:val="it-IT"/>
        </w:rPr>
        <w:br/>
        <w:t>Velit tueri nos potenti dextera.</w:t>
      </w:r>
      <w:r w:rsidRPr="00BD53C0">
        <w:rPr>
          <w:lang w:val="it-IT"/>
        </w:rPr>
        <w:br/>
      </w:r>
      <w:r w:rsidRPr="00BD53C0">
        <w:rPr>
          <w:lang w:val="en-US"/>
        </w:rPr>
        <w:t>Illis dolet videlicet,</w:t>
      </w:r>
      <w:r w:rsidRPr="00BD53C0">
        <w:rPr>
          <w:lang w:val="en-US"/>
        </w:rPr>
        <w:br/>
        <w:t>Nemus quod excisum impiis finem dedit</w:t>
      </w:r>
      <w:r w:rsidRPr="00BD53C0">
        <w:rPr>
          <w:lang w:val="en-US"/>
        </w:rPr>
        <w:br/>
        <w:t>Abominationibus.</w:t>
      </w:r>
      <w:r w:rsidRPr="00BD53C0">
        <w:rPr>
          <w:lang w:val="en-US"/>
        </w:rPr>
        <w:br/>
      </w:r>
      <w:r w:rsidRPr="00BD53C0">
        <w:rPr>
          <w:lang w:val="it-IT"/>
        </w:rPr>
        <w:t>360 Pessum Baal quod Gedeon aras dedit</w:t>
      </w:r>
      <w:r w:rsidRPr="00BD53C0">
        <w:rPr>
          <w:lang w:val="it-IT"/>
        </w:rPr>
        <w:br/>
        <w:t>Liuore tantum non crepant.</w:t>
      </w:r>
      <w:r w:rsidRPr="00BD53C0">
        <w:rPr>
          <w:lang w:val="it-IT"/>
        </w:rPr>
        <w:br/>
      </w:r>
      <w:r w:rsidRPr="00BD53C0">
        <w:rPr>
          <w:lang w:val="en-US"/>
        </w:rPr>
        <w:t>Verbis sed hic ponam modum. sunt proximi.</w:t>
      </w:r>
      <w:r w:rsidRPr="00BD53C0">
        <w:rPr>
          <w:lang w:val="en-US"/>
        </w:rPr>
        <w:br/>
        <w:t>Crafgast. In tempore bone vir venis.</w:t>
      </w:r>
      <w:r w:rsidRPr="00BD53C0">
        <w:rPr>
          <w:lang w:val="en-US"/>
        </w:rPr>
        <w:br/>
        <w:t>Saturandus est qui nostra torquet viscera</w:t>
      </w:r>
      <w:r w:rsidRPr="00BD53C0">
        <w:rPr>
          <w:lang w:val="en-US"/>
        </w:rPr>
        <w:br/>
        <w:t>365 Dolor, vbi nunc ter peßimus</w:t>
      </w:r>
      <w:r w:rsidRPr="00BD53C0">
        <w:rPr>
          <w:lang w:val="en-US"/>
        </w:rPr>
        <w:br/>
        <w:t>Hostis deorum latitat? isthuc prodeat,</w:t>
      </w:r>
      <w:r w:rsidRPr="00BD53C0">
        <w:rPr>
          <w:lang w:val="en-US"/>
        </w:rPr>
        <w:br/>
        <w:t>Mortem scelestus vt oppetat,</w:t>
      </w:r>
      <w:r w:rsidRPr="00BD53C0">
        <w:rPr>
          <w:lang w:val="en-US"/>
        </w:rPr>
        <w:br/>
        <w:t>Ioas. Quid igitur animum exhulcerat vestrum precor?</w:t>
      </w:r>
      <w:r w:rsidRPr="00BD53C0">
        <w:rPr>
          <w:lang w:val="en-US"/>
        </w:rPr>
        <w:br/>
        <w:t>Quem hostem deorum dicitis?</w:t>
      </w:r>
      <w:r w:rsidRPr="00BD53C0">
        <w:rPr>
          <w:lang w:val="en-US"/>
        </w:rPr>
        <w:br/>
        <w:t xml:space="preserve">370 Thoribod. </w:t>
      </w:r>
      <w:r w:rsidRPr="00BD53C0">
        <w:rPr>
          <w:lang w:val="it-IT"/>
        </w:rPr>
        <w:t>Quasi nescias scelestus ille Gedeon</w:t>
      </w:r>
      <w:r w:rsidRPr="00BD53C0">
        <w:rPr>
          <w:lang w:val="it-IT"/>
        </w:rPr>
        <w:br/>
        <w:t>Quid nocte caeca fecerit.</w:t>
      </w:r>
      <w:r w:rsidRPr="00BD53C0">
        <w:rPr>
          <w:lang w:val="it-IT"/>
        </w:rPr>
        <w:br/>
        <w:t>Ioas. Praestare si quid fecerit, non est meum,</w:t>
      </w:r>
      <w:r w:rsidRPr="00BD53C0">
        <w:rPr>
          <w:lang w:val="it-IT"/>
        </w:rPr>
        <w:br/>
        <w:t>Nec est meis in aedibus,</w:t>
      </w:r>
      <w:r w:rsidRPr="00BD53C0">
        <w:rPr>
          <w:lang w:val="it-IT"/>
        </w:rPr>
        <w:br/>
        <w:t>AEtatem habet, nec imperio meo amplius</w:t>
      </w:r>
      <w:r w:rsidRPr="00BD53C0">
        <w:rPr>
          <w:lang w:val="it-IT"/>
        </w:rPr>
        <w:br/>
        <w:t>375 Subest, viri togam induit.</w:t>
      </w:r>
      <w:r w:rsidRPr="00BD53C0">
        <w:rPr>
          <w:lang w:val="it-IT"/>
        </w:rPr>
        <w:br/>
        <w:t>Philost. Tutudit bipenni consecratum numini</w:t>
      </w:r>
      <w:r w:rsidRPr="00BD53C0">
        <w:rPr>
          <w:lang w:val="it-IT"/>
        </w:rPr>
        <w:br/>
        <w:t>Pietate maiorum nemus.</w:t>
      </w:r>
      <w:r w:rsidRPr="00BD53C0">
        <w:rPr>
          <w:lang w:val="it-IT"/>
        </w:rPr>
        <w:br/>
        <w:t>Subuertit aram maximo facram Deo</w:t>
      </w:r>
      <w:r w:rsidRPr="00BD53C0">
        <w:rPr>
          <w:lang w:val="it-IT"/>
        </w:rPr>
        <w:br/>
        <w:t>Baal, nephandus furcifer.</w:t>
      </w:r>
      <w:r w:rsidRPr="00BD53C0">
        <w:rPr>
          <w:lang w:val="it-IT"/>
        </w:rPr>
        <w:br/>
      </w:r>
    </w:p>
    <w:p w14:paraId="50ECF417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br w:type="page"/>
      </w:r>
    </w:p>
    <w:p w14:paraId="2D5CE7A7" w14:textId="77777777" w:rsidR="0093400E" w:rsidRPr="00BD53C0" w:rsidRDefault="00670DA7">
      <w:pPr>
        <w:rPr>
          <w:lang w:val="en-US"/>
        </w:rPr>
      </w:pPr>
      <w:r w:rsidRPr="00BD53C0">
        <w:rPr>
          <w:lang w:val="en-US"/>
        </w:rPr>
        <w:t>380 Ioas. Quo vos furoris impetus queso rapit?</w:t>
      </w:r>
      <w:r w:rsidRPr="00BD53C0">
        <w:rPr>
          <w:lang w:val="en-US"/>
        </w:rPr>
        <w:br/>
        <w:t>Quoue abstrahit vesania?</w:t>
      </w:r>
      <w:r w:rsidRPr="00BD53C0">
        <w:rPr>
          <w:lang w:val="en-US"/>
        </w:rPr>
        <w:br/>
        <w:t>Vltoribus numnam Deus vobis eget</w:t>
      </w:r>
      <w:r w:rsidRPr="00BD53C0">
        <w:rPr>
          <w:lang w:val="en-US"/>
        </w:rPr>
        <w:br/>
        <w:t>Iniuriam si passus est?</w:t>
      </w:r>
      <w:r w:rsidRPr="00BD53C0">
        <w:rPr>
          <w:lang w:val="en-US"/>
        </w:rPr>
        <w:br/>
      </w:r>
      <w:r w:rsidRPr="00BD53C0">
        <w:rPr>
          <w:lang w:val="it-IT"/>
        </w:rPr>
        <w:t>Si vester est Baal Deus: perdat suos</w:t>
      </w:r>
      <w:r w:rsidRPr="00BD53C0">
        <w:rPr>
          <w:lang w:val="it-IT"/>
        </w:rPr>
        <w:br/>
        <w:t>385 Hostes trisulco fulmine</w:t>
      </w:r>
      <w:r w:rsidRPr="00BD53C0">
        <w:rPr>
          <w:lang w:val="it-IT"/>
        </w:rPr>
        <w:br/>
        <w:t>Lucis priusquam crastinae facem adferat</w:t>
      </w:r>
      <w:r w:rsidRPr="00BD53C0">
        <w:rPr>
          <w:lang w:val="it-IT"/>
        </w:rPr>
        <w:br/>
        <w:t>Tenebras fugans Titan polo.</w:t>
      </w:r>
      <w:r w:rsidRPr="00BD53C0">
        <w:rPr>
          <w:lang w:val="it-IT"/>
        </w:rPr>
        <w:br/>
        <w:t>Impune nunquam laeserit quisquam Deum</w:t>
      </w:r>
      <w:r w:rsidRPr="00BD53C0">
        <w:rPr>
          <w:lang w:val="it-IT"/>
        </w:rPr>
        <w:br/>
        <w:t>Opera data qui fit nocens.</w:t>
      </w:r>
      <w:r w:rsidRPr="00BD53C0">
        <w:rPr>
          <w:lang w:val="it-IT"/>
        </w:rPr>
        <w:br/>
        <w:t>390 Premit scelestum poena culpam subsequens,</w:t>
      </w:r>
      <w:r w:rsidRPr="00BD53C0">
        <w:rPr>
          <w:lang w:val="it-IT"/>
        </w:rPr>
        <w:br/>
        <w:t>Modo serius, modo citius.</w:t>
      </w:r>
      <w:r w:rsidRPr="00BD53C0">
        <w:rPr>
          <w:lang w:val="it-IT"/>
        </w:rPr>
        <w:br/>
        <w:t>Thoribod. Verum quidem tu praedicas, malim tamen</w:t>
      </w:r>
      <w:r w:rsidRPr="00BD53C0">
        <w:rPr>
          <w:lang w:val="it-IT"/>
        </w:rPr>
        <w:br/>
        <w:t>Transuerberandum millies</w:t>
      </w:r>
      <w:r w:rsidRPr="00BD53C0">
        <w:rPr>
          <w:lang w:val="it-IT"/>
        </w:rPr>
        <w:br/>
        <w:t>Sceleratam vt expuat animam scelus dari.</w:t>
      </w:r>
      <w:r w:rsidRPr="00BD53C0">
        <w:rPr>
          <w:lang w:val="it-IT"/>
        </w:rPr>
        <w:br/>
        <w:t>395 O si furores sentiat,</w:t>
      </w:r>
      <w:r w:rsidRPr="00BD53C0">
        <w:rPr>
          <w:lang w:val="it-IT"/>
        </w:rPr>
        <w:br/>
        <w:t>Quibus mihi distringitur pectus modo,</w:t>
      </w:r>
      <w:r w:rsidRPr="00BD53C0">
        <w:rPr>
          <w:lang w:val="it-IT"/>
        </w:rPr>
        <w:br/>
        <w:t>Vitam repente poneret.</w:t>
      </w:r>
      <w:r w:rsidRPr="00BD53C0">
        <w:rPr>
          <w:lang w:val="it-IT"/>
        </w:rPr>
        <w:br/>
        <w:t>Crasgast. Non Gedeon posthac mihi dicetur, at</w:t>
      </w:r>
      <w:r w:rsidRPr="00BD53C0">
        <w:rPr>
          <w:lang w:val="it-IT"/>
        </w:rPr>
        <w:br/>
        <w:t>Hierobaal, ter &amp; quater</w:t>
      </w:r>
      <w:r w:rsidRPr="00BD53C0">
        <w:rPr>
          <w:lang w:val="it-IT"/>
        </w:rPr>
        <w:br/>
        <w:t>400 Hostis Deorum peßimus, poenas luet</w:t>
      </w:r>
      <w:r w:rsidRPr="00BD53C0">
        <w:rPr>
          <w:lang w:val="it-IT"/>
        </w:rPr>
        <w:br/>
        <w:t>Quocunque tandem tempore.</w:t>
      </w:r>
      <w:r w:rsidRPr="00BD53C0">
        <w:rPr>
          <w:lang w:val="it-IT"/>
        </w:rPr>
        <w:br/>
      </w:r>
      <w:r w:rsidRPr="00BD53C0">
        <w:rPr>
          <w:lang w:val="en-US"/>
        </w:rPr>
        <w:t>D</w:t>
      </w:r>
      <w:r w:rsidRPr="00BD53C0">
        <w:rPr>
          <w:lang w:val="en-US"/>
        </w:rPr>
        <w:br/>
      </w:r>
    </w:p>
    <w:p w14:paraId="602FCE94" w14:textId="77777777" w:rsidR="0093400E" w:rsidRPr="00BD53C0" w:rsidRDefault="00670DA7">
      <w:pPr>
        <w:rPr>
          <w:lang w:val="en-US"/>
        </w:rPr>
      </w:pPr>
      <w:r w:rsidRPr="00BD53C0">
        <w:rPr>
          <w:lang w:val="en-US"/>
        </w:rPr>
        <w:br w:type="page"/>
      </w:r>
    </w:p>
    <w:p w14:paraId="2514E699" w14:textId="77777777" w:rsidR="0093400E" w:rsidRPr="00BD53C0" w:rsidRDefault="00670DA7">
      <w:pPr>
        <w:rPr>
          <w:lang w:val="it-IT"/>
        </w:rPr>
      </w:pPr>
      <w:r w:rsidRPr="00BD53C0">
        <w:rPr>
          <w:lang w:val="en-US"/>
        </w:rPr>
        <w:t>Actus secundi. Scena tertia.</w:t>
      </w:r>
      <w:r w:rsidRPr="00BD53C0">
        <w:rPr>
          <w:lang w:val="en-US"/>
        </w:rPr>
        <w:br/>
      </w:r>
      <w:r w:rsidRPr="00BD53C0">
        <w:rPr>
          <w:lang w:val="en-US"/>
        </w:rPr>
        <w:br/>
        <w:t>Reges Madianitarum. Zebee. Salmana.</w:t>
      </w:r>
      <w:r w:rsidRPr="00BD53C0">
        <w:rPr>
          <w:lang w:val="en-US"/>
        </w:rPr>
        <w:br/>
        <w:t>Milites sex.</w:t>
      </w:r>
      <w:r w:rsidRPr="00BD53C0">
        <w:rPr>
          <w:lang w:val="en-US"/>
        </w:rPr>
        <w:br/>
      </w:r>
      <w:r w:rsidRPr="00BD53C0">
        <w:rPr>
          <w:lang w:val="en-US"/>
        </w:rPr>
        <w:br/>
        <w:t>Zebee. IGnea vestit agros culmis cerealibus aestas,</w:t>
      </w:r>
      <w:r w:rsidRPr="00BD53C0">
        <w:rPr>
          <w:lang w:val="en-US"/>
        </w:rPr>
        <w:br/>
        <w:t>Belloque vires suggerit.</w:t>
      </w:r>
      <w:r w:rsidRPr="00BD53C0">
        <w:rPr>
          <w:lang w:val="en-US"/>
        </w:rPr>
        <w:br/>
        <w:t>Cessatum satis est igitur, caecisque latebris</w:t>
      </w:r>
      <w:r w:rsidRPr="00BD53C0">
        <w:rPr>
          <w:lang w:val="en-US"/>
        </w:rPr>
        <w:br/>
        <w:t xml:space="preserve">405 Decet pedes educere, </w:t>
      </w:r>
      <w:r w:rsidRPr="00BD53C0">
        <w:rPr>
          <w:lang w:val="en-US"/>
        </w:rPr>
        <w:br/>
        <w:t>Hic nullam peperit laudem victoribus annus.</w:t>
      </w:r>
      <w:r w:rsidRPr="00BD53C0">
        <w:rPr>
          <w:lang w:val="en-US"/>
        </w:rPr>
        <w:br/>
      </w:r>
      <w:r w:rsidRPr="00BD53C0">
        <w:rPr>
          <w:lang w:val="it-IT"/>
        </w:rPr>
        <w:t>Torpemus imbelli otio.</w:t>
      </w:r>
      <w:r w:rsidRPr="00BD53C0">
        <w:rPr>
          <w:lang w:val="it-IT"/>
        </w:rPr>
        <w:br/>
        <w:t>Carpite tela manu, crudelesque induite iras,</w:t>
      </w:r>
      <w:r w:rsidRPr="00BD53C0">
        <w:rPr>
          <w:lang w:val="it-IT"/>
        </w:rPr>
        <w:br/>
        <w:t>Ite Israelem perditum.</w:t>
      </w:r>
      <w:r w:rsidRPr="00BD53C0">
        <w:rPr>
          <w:lang w:val="it-IT"/>
        </w:rPr>
        <w:br/>
        <w:t>410 Salmana. Hic adeo populus laeta cum pace triamphat:</w:t>
      </w:r>
      <w:r w:rsidRPr="00BD53C0">
        <w:rPr>
          <w:lang w:val="it-IT"/>
        </w:rPr>
        <w:br/>
        <w:t>Augescit immensum in modum,</w:t>
      </w:r>
      <w:r w:rsidRPr="00BD53C0">
        <w:rPr>
          <w:lang w:val="it-IT"/>
        </w:rPr>
        <w:br/>
        <w:t>Vt nisi iam grauiter belloque fameque dometur:</w:t>
      </w:r>
      <w:r w:rsidRPr="00BD53C0">
        <w:rPr>
          <w:lang w:val="it-IT"/>
        </w:rPr>
        <w:br/>
        <w:t>Contemnat hostium manus.</w:t>
      </w:r>
      <w:r w:rsidRPr="00BD53C0">
        <w:rPr>
          <w:lang w:val="it-IT"/>
        </w:rPr>
        <w:br/>
      </w:r>
      <w:r w:rsidRPr="00BD53C0">
        <w:rPr>
          <w:lang w:val="en-US"/>
        </w:rPr>
        <w:t>Zebee. Hinc igitur motis par est discedere castris,</w:t>
      </w:r>
      <w:r w:rsidRPr="00BD53C0">
        <w:rPr>
          <w:lang w:val="en-US"/>
        </w:rPr>
        <w:br/>
        <w:t>415 Nos tempus &amp; coelum vocant.</w:t>
      </w:r>
      <w:r w:rsidRPr="00BD53C0">
        <w:rPr>
          <w:lang w:val="en-US"/>
        </w:rPr>
        <w:br/>
        <w:t>Martis inauditos voluo sub pectore motus</w:t>
      </w:r>
      <w:r w:rsidRPr="00BD53C0">
        <w:rPr>
          <w:lang w:val="en-US"/>
        </w:rPr>
        <w:br/>
        <w:t>Quos gens rebellis sentiet.</w:t>
      </w:r>
      <w:r w:rsidRPr="00BD53C0">
        <w:rPr>
          <w:lang w:val="en-US"/>
        </w:rPr>
        <w:br/>
      </w:r>
      <w:r w:rsidRPr="00BD53C0">
        <w:rPr>
          <w:lang w:val="it-IT"/>
        </w:rPr>
        <w:t xml:space="preserve">Nunquid erat satius quam tantas soluere poenas, </w:t>
      </w:r>
      <w:r w:rsidRPr="00BD53C0">
        <w:rPr>
          <w:lang w:val="it-IT"/>
        </w:rPr>
        <w:br/>
        <w:t>Colere Deos gentilium?</w:t>
      </w:r>
      <w:r w:rsidRPr="00BD53C0">
        <w:rPr>
          <w:lang w:val="it-IT"/>
        </w:rPr>
        <w:br/>
        <w:t>420 Nostra nec insana contemnere numina mente:</w:t>
      </w:r>
      <w:r w:rsidRPr="00BD53C0">
        <w:rPr>
          <w:lang w:val="it-IT"/>
        </w:rPr>
        <w:br/>
        <w:t>Deos deorum maximos?</w:t>
      </w:r>
      <w:r w:rsidRPr="00BD53C0">
        <w:rPr>
          <w:lang w:val="it-IT"/>
        </w:rPr>
        <w:br/>
        <w:t>Quis precor est Dominus quem praedicat Israel, eius</w:t>
      </w:r>
      <w:r w:rsidRPr="00BD53C0">
        <w:rPr>
          <w:lang w:val="it-IT"/>
        </w:rPr>
        <w:br/>
        <w:t>Vbi patefit potentia?</w:t>
      </w:r>
      <w:r w:rsidRPr="00BD53C0">
        <w:rPr>
          <w:lang w:val="it-IT"/>
        </w:rPr>
        <w:br/>
      </w:r>
    </w:p>
    <w:p w14:paraId="2DDF4576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br w:type="page"/>
      </w:r>
    </w:p>
    <w:p w14:paraId="69789D73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t>Egregiam vero laudem gens ista reportat,</w:t>
      </w:r>
      <w:r w:rsidRPr="00BD53C0">
        <w:rPr>
          <w:lang w:val="it-IT"/>
        </w:rPr>
        <w:br/>
        <w:t>425 Quae sic Deo fidit suo.</w:t>
      </w:r>
      <w:r w:rsidRPr="00BD53C0">
        <w:rPr>
          <w:lang w:val="it-IT"/>
        </w:rPr>
        <w:br/>
        <w:t>Primus militum. Adsumus instructi telis &amp; milite forti,</w:t>
      </w:r>
      <w:r w:rsidRPr="00BD53C0">
        <w:rPr>
          <w:lang w:val="it-IT"/>
        </w:rPr>
        <w:br/>
        <w:t>Animi pares fiducia.</w:t>
      </w:r>
      <w:r w:rsidRPr="00BD53C0">
        <w:rPr>
          <w:lang w:val="it-IT"/>
        </w:rPr>
        <w:br/>
        <w:t>Aspice quae fortem defendat lancea dextram,</w:t>
      </w:r>
      <w:r w:rsidRPr="00BD53C0">
        <w:rPr>
          <w:lang w:val="it-IT"/>
        </w:rPr>
        <w:br/>
        <w:t>Quis mucro latere pendeat.</w:t>
      </w:r>
      <w:r w:rsidRPr="00BD53C0">
        <w:rPr>
          <w:lang w:val="it-IT"/>
        </w:rPr>
        <w:br/>
        <w:t>430 Haec recutitorum profundent tela cruorem,</w:t>
      </w:r>
      <w:r w:rsidRPr="00BD53C0">
        <w:rPr>
          <w:lang w:val="it-IT"/>
        </w:rPr>
        <w:br/>
        <w:t>Ditique mittent hospites.</w:t>
      </w:r>
      <w:r w:rsidRPr="00BD53C0">
        <w:rPr>
          <w:lang w:val="it-IT"/>
        </w:rPr>
        <w:br/>
        <w:t>Secundus militum Vos isthac bello defensos dextera reddet,</w:t>
      </w:r>
      <w:r w:rsidRPr="00BD53C0">
        <w:rPr>
          <w:lang w:val="it-IT"/>
        </w:rPr>
        <w:br/>
        <w:t>O inclyti populi duces.</w:t>
      </w:r>
      <w:r w:rsidRPr="00BD53C0">
        <w:rPr>
          <w:lang w:val="it-IT"/>
        </w:rPr>
        <w:br/>
        <w:t>Flauentes veluti grando deuastat aristas.</w:t>
      </w:r>
      <w:r w:rsidRPr="00BD53C0">
        <w:rPr>
          <w:lang w:val="it-IT"/>
        </w:rPr>
        <w:br/>
        <w:t>435 Sic obruemus Israel.</w:t>
      </w:r>
      <w:r w:rsidRPr="00BD53C0">
        <w:rPr>
          <w:lang w:val="it-IT"/>
        </w:rPr>
        <w:br/>
        <w:t>Tertius. Nec certe vanos respiro pectoris aestus,</w:t>
      </w:r>
      <w:r w:rsidRPr="00BD53C0">
        <w:rPr>
          <w:lang w:val="it-IT"/>
        </w:rPr>
        <w:br/>
        <w:t>Vires potenter exeram.</w:t>
      </w:r>
      <w:r w:rsidRPr="00BD53C0">
        <w:rPr>
          <w:lang w:val="it-IT"/>
        </w:rPr>
        <w:br/>
        <w:t>Sunt mihi praestantes iuuenili in corpore vires,</w:t>
      </w:r>
      <w:r w:rsidRPr="00BD53C0">
        <w:rPr>
          <w:lang w:val="it-IT"/>
        </w:rPr>
        <w:br/>
        <w:t>Galeaeque consuetum caput</w:t>
      </w:r>
      <w:r w:rsidRPr="00BD53C0">
        <w:rPr>
          <w:lang w:val="it-IT"/>
        </w:rPr>
        <w:br/>
        <w:t>440 Hostibus occurret, quanquam illos Iuppiter ipse</w:t>
      </w:r>
      <w:r w:rsidRPr="00BD53C0">
        <w:rPr>
          <w:lang w:val="it-IT"/>
        </w:rPr>
        <w:br/>
        <w:t>Armet trisulco fulmine.</w:t>
      </w:r>
      <w:r w:rsidRPr="00BD53C0">
        <w:rPr>
          <w:lang w:val="it-IT"/>
        </w:rPr>
        <w:br/>
        <w:t>Quartus. Praeteritos repeto memori cum pectore casus,</w:t>
      </w:r>
      <w:r w:rsidRPr="00BD53C0">
        <w:rPr>
          <w:lang w:val="it-IT"/>
        </w:rPr>
        <w:br/>
        <w:t>Armisque partam gloriam.</w:t>
      </w:r>
      <w:r w:rsidRPr="00BD53C0">
        <w:rPr>
          <w:lang w:val="it-IT"/>
        </w:rPr>
        <w:br/>
        <w:t>Non ego praeteritae virtutis praemia perdam,</w:t>
      </w:r>
      <w:r w:rsidRPr="00BD53C0">
        <w:rPr>
          <w:lang w:val="it-IT"/>
        </w:rPr>
        <w:br/>
        <w:t>445  Ignauiae me mancipans,</w:t>
      </w:r>
      <w:r w:rsidRPr="00BD53C0">
        <w:rPr>
          <w:lang w:val="it-IT"/>
        </w:rPr>
        <w:br/>
        <w:t>Sed victo referam praeclarum ex hoste trophaeum,</w:t>
      </w:r>
      <w:r w:rsidRPr="00BD53C0">
        <w:rPr>
          <w:lang w:val="it-IT"/>
        </w:rPr>
        <w:br/>
        <w:t>Diis dicandum maximis.</w:t>
      </w:r>
      <w:r w:rsidRPr="00BD53C0">
        <w:rPr>
          <w:lang w:val="it-IT"/>
        </w:rPr>
        <w:br/>
        <w:t>Quintus. Non frustra</w:t>
      </w:r>
      <w:ins w:id="5" w:author="Gebruiker" w:date="2021-01-08T16:03:00Z">
        <w:r w:rsidRPr="00BD53C0">
          <w:rPr>
            <w:lang w:val="it-IT"/>
          </w:rPr>
          <w:t xml:space="preserve"> </w:t>
        </w:r>
      </w:ins>
      <w:r w:rsidRPr="00BD53C0">
        <w:rPr>
          <w:lang w:val="it-IT"/>
        </w:rPr>
        <w:t xml:space="preserve">praeßi cristata caßide crines, </w:t>
      </w:r>
      <w:r w:rsidRPr="00BD53C0">
        <w:rPr>
          <w:lang w:val="it-IT"/>
        </w:rPr>
        <w:br/>
        <w:t>Lorica nec pectus tegit.</w:t>
      </w:r>
      <w:r w:rsidRPr="00BD53C0">
        <w:rPr>
          <w:lang w:val="it-IT"/>
        </w:rPr>
        <w:br/>
        <w:t>D ij</w:t>
      </w:r>
      <w:r w:rsidRPr="00BD53C0">
        <w:rPr>
          <w:lang w:val="it-IT"/>
        </w:rPr>
        <w:br/>
      </w:r>
    </w:p>
    <w:p w14:paraId="533D3FF5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br w:type="page"/>
      </w:r>
    </w:p>
    <w:p w14:paraId="6FCB8B85" w14:textId="77777777" w:rsidR="0093400E" w:rsidRPr="00BD53C0" w:rsidRDefault="00670DA7">
      <w:pPr>
        <w:rPr>
          <w:lang w:val="en-US"/>
        </w:rPr>
      </w:pPr>
      <w:r w:rsidRPr="00BD53C0">
        <w:rPr>
          <w:lang w:val="it-IT"/>
        </w:rPr>
        <w:t>450 Nec frustra laeuum defendit parma lacertum,</w:t>
      </w:r>
      <w:r w:rsidRPr="00BD53C0">
        <w:rPr>
          <w:lang w:val="it-IT"/>
        </w:rPr>
        <w:br/>
        <w:t>Maculis refulgens aureis,</w:t>
      </w:r>
      <w:r w:rsidRPr="00BD53C0">
        <w:rPr>
          <w:lang w:val="it-IT"/>
        </w:rPr>
        <w:br/>
        <w:t>Tela sed hostilis maculabo sanguinis haustu,</w:t>
      </w:r>
      <w:r w:rsidRPr="00BD53C0">
        <w:rPr>
          <w:lang w:val="it-IT"/>
        </w:rPr>
        <w:br/>
        <w:t>Martis secundo numine.</w:t>
      </w:r>
      <w:r w:rsidRPr="00BD53C0">
        <w:rPr>
          <w:lang w:val="it-IT"/>
        </w:rPr>
        <w:br/>
        <w:t>Sextus. Martia nos etiam primis sectamur ab annis</w:t>
      </w:r>
      <w:r w:rsidRPr="00BD53C0">
        <w:rPr>
          <w:lang w:val="it-IT"/>
        </w:rPr>
        <w:br/>
        <w:t>455 Castra, vt nihil vestrum queat</w:t>
      </w:r>
      <w:r w:rsidRPr="00BD53C0">
        <w:rPr>
          <w:lang w:val="it-IT"/>
        </w:rPr>
        <w:br/>
        <w:t>De nostris quisquam decerpere laudibus, eia</w:t>
      </w:r>
      <w:r w:rsidRPr="00BD53C0">
        <w:rPr>
          <w:lang w:val="it-IT"/>
        </w:rPr>
        <w:br/>
        <w:t>Quin hostium irruimus solum?</w:t>
      </w:r>
      <w:r w:rsidRPr="00BD53C0">
        <w:rPr>
          <w:lang w:val="it-IT"/>
        </w:rPr>
        <w:br/>
        <w:t xml:space="preserve"> Primus ego aggrediar pugnantem cominus hostem,</w:t>
      </w:r>
      <w:r w:rsidRPr="00BD53C0">
        <w:rPr>
          <w:lang w:val="it-IT"/>
        </w:rPr>
        <w:br/>
        <w:t>Virtute rara dimicans.</w:t>
      </w:r>
      <w:r w:rsidRPr="00BD53C0">
        <w:rPr>
          <w:lang w:val="it-IT"/>
        </w:rPr>
        <w:br/>
        <w:t xml:space="preserve">460 zebee. </w:t>
      </w:r>
      <w:r w:rsidRPr="00BD53C0">
        <w:rPr>
          <w:lang w:val="en-US"/>
        </w:rPr>
        <w:t>Fortibus haud semper res bellica viribus vti</w:t>
      </w:r>
      <w:r w:rsidRPr="00BD53C0">
        <w:rPr>
          <w:lang w:val="en-US"/>
        </w:rPr>
        <w:br/>
        <w:t>Desiderat, sed plus valet,</w:t>
      </w:r>
      <w:r w:rsidRPr="00BD53C0">
        <w:rPr>
          <w:lang w:val="en-US"/>
        </w:rPr>
        <w:br/>
        <w:t>Consilium interdum prudenti pectore natum:</w:t>
      </w:r>
      <w:r w:rsidRPr="00BD53C0">
        <w:rPr>
          <w:lang w:val="en-US"/>
        </w:rPr>
        <w:br/>
        <w:t>Quàm robur ingens corporis.</w:t>
      </w:r>
      <w:r w:rsidRPr="00BD53C0">
        <w:rPr>
          <w:lang w:val="en-US"/>
        </w:rPr>
        <w:br/>
        <w:t>Prudens exuperat firmas industria vires,</w:t>
      </w:r>
      <w:r w:rsidRPr="00BD53C0">
        <w:rPr>
          <w:lang w:val="en-US"/>
        </w:rPr>
        <w:br/>
        <w:t>465 Vt assequare quod velis.</w:t>
      </w:r>
      <w:r w:rsidRPr="00BD53C0">
        <w:rPr>
          <w:lang w:val="en-US"/>
        </w:rPr>
        <w:br/>
        <w:t>Nos in quos igitur regni spes tota recumbit:</w:t>
      </w:r>
      <w:r w:rsidRPr="00BD53C0">
        <w:rPr>
          <w:lang w:val="en-US"/>
        </w:rPr>
        <w:br/>
        <w:t>Consulere rebus conuenit.</w:t>
      </w:r>
      <w:r w:rsidRPr="00BD53C0">
        <w:rPr>
          <w:lang w:val="en-US"/>
        </w:rPr>
        <w:br/>
        <w:t>Salmana. Nec prius hostiles cuneos tentabimus armis,</w:t>
      </w:r>
      <w:r w:rsidRPr="00BD53C0">
        <w:rPr>
          <w:lang w:val="en-US"/>
        </w:rPr>
        <w:br/>
        <w:t>Quam colligamus copias.</w:t>
      </w:r>
      <w:r w:rsidRPr="00BD53C0">
        <w:rPr>
          <w:lang w:val="en-US"/>
        </w:rPr>
        <w:br/>
        <w:t>470 Consultum fuerit lordanis per vada totum</w:t>
      </w:r>
      <w:r w:rsidRPr="00BD53C0">
        <w:rPr>
          <w:lang w:val="en-US"/>
        </w:rPr>
        <w:br/>
        <w:t>Exercitum traducere,</w:t>
      </w:r>
      <w:r w:rsidRPr="00BD53C0">
        <w:rPr>
          <w:lang w:val="en-US"/>
        </w:rPr>
        <w:br/>
        <w:t>Huc vbi saxoso pulsatur flumine vallis</w:t>
      </w:r>
      <w:r w:rsidRPr="00BD53C0">
        <w:rPr>
          <w:lang w:val="en-US"/>
        </w:rPr>
        <w:br/>
        <w:t>Munita montium ambitu,</w:t>
      </w:r>
      <w:r w:rsidRPr="00BD53C0">
        <w:rPr>
          <w:lang w:val="en-US"/>
        </w:rPr>
        <w:br/>
        <w:t xml:space="preserve">Quam lesraelem vulgari nomine dicunt. </w:t>
      </w:r>
      <w:r w:rsidRPr="00BD53C0">
        <w:rPr>
          <w:lang w:val="en-US"/>
        </w:rPr>
        <w:br/>
        <w:t>475 Aciem tribunus instruat.</w:t>
      </w:r>
      <w:r w:rsidRPr="00BD53C0">
        <w:rPr>
          <w:lang w:val="en-US"/>
        </w:rPr>
        <w:br/>
      </w:r>
    </w:p>
    <w:p w14:paraId="6EB44E45" w14:textId="77777777" w:rsidR="0093400E" w:rsidRPr="00BD53C0" w:rsidRDefault="00670DA7">
      <w:pPr>
        <w:rPr>
          <w:lang w:val="en-US"/>
        </w:rPr>
      </w:pPr>
      <w:r w:rsidRPr="00BD53C0">
        <w:rPr>
          <w:lang w:val="en-US"/>
        </w:rPr>
        <w:br w:type="page"/>
      </w:r>
    </w:p>
    <w:p w14:paraId="162BAF12" w14:textId="77777777" w:rsidR="0093400E" w:rsidRPr="00BD53C0" w:rsidRDefault="00670DA7">
      <w:pPr>
        <w:rPr>
          <w:lang w:val="en-US"/>
        </w:rPr>
      </w:pPr>
      <w:r w:rsidRPr="00BD53C0">
        <w:rPr>
          <w:lang w:val="en-US"/>
        </w:rPr>
        <w:t>Haec eadem repetat litui cum murmure praeco</w:t>
      </w:r>
      <w:r w:rsidRPr="00BD53C0">
        <w:rPr>
          <w:lang w:val="en-US"/>
        </w:rPr>
        <w:br/>
        <w:t>Idem vt phalanges audiant</w:t>
      </w:r>
      <w:r w:rsidRPr="00BD53C0">
        <w:rPr>
          <w:lang w:val="en-US"/>
        </w:rPr>
        <w:br/>
        <w:t>Praeco. Concipiam ingentes flatus Rex inclyte, summis</w:t>
      </w:r>
      <w:r w:rsidRPr="00BD53C0">
        <w:rPr>
          <w:lang w:val="en-US"/>
        </w:rPr>
        <w:br/>
        <w:t>Pulmonis ex penetralibus.</w:t>
      </w:r>
      <w:r w:rsidRPr="00BD53C0">
        <w:rPr>
          <w:lang w:val="en-US"/>
        </w:rPr>
        <w:br/>
        <w:t xml:space="preserve">480 Salmana. </w:t>
      </w:r>
      <w:r w:rsidRPr="00BD53C0">
        <w:rPr>
          <w:lang w:val="it-IT"/>
        </w:rPr>
        <w:t>Aere cieto viros igitur, quo castra moueri</w:t>
      </w:r>
      <w:r w:rsidRPr="00BD53C0">
        <w:rPr>
          <w:lang w:val="it-IT"/>
        </w:rPr>
        <w:br/>
        <w:t>Exercitus totus sciat.</w:t>
      </w:r>
      <w:r w:rsidRPr="00BD53C0">
        <w:rPr>
          <w:lang w:val="it-IT"/>
        </w:rPr>
        <w:br/>
        <w:t>Praeco. Arrectis astet qui militat auribus, isthinc</w:t>
      </w:r>
      <w:r>
        <w:rPr>
          <w:rStyle w:val="FootnoteReference"/>
        </w:rPr>
        <w:footnoteReference w:id="3"/>
      </w:r>
      <w:r w:rsidRPr="00BD53C0">
        <w:rPr>
          <w:lang w:val="it-IT"/>
        </w:rPr>
        <w:br/>
        <w:t>Reges iubent discedere.</w:t>
      </w:r>
      <w:r w:rsidRPr="00BD53C0">
        <w:rPr>
          <w:lang w:val="it-IT"/>
        </w:rPr>
        <w:br/>
        <w:t>Scilicet est propero lordanis trans vada gressu</w:t>
      </w:r>
      <w:r w:rsidRPr="00BD53C0">
        <w:rPr>
          <w:lang w:val="it-IT"/>
        </w:rPr>
        <w:br/>
        <w:t>485 Ad vallem eundum lesrael.</w:t>
      </w:r>
      <w:r w:rsidRPr="00BD53C0">
        <w:rPr>
          <w:lang w:val="it-IT"/>
        </w:rPr>
        <w:br/>
        <w:t>Tribunus. Ordinis hoc igitur dextra laeuaque tenete,</w:t>
      </w:r>
      <w:r w:rsidRPr="00BD53C0">
        <w:rPr>
          <w:lang w:val="it-IT"/>
        </w:rPr>
        <w:br/>
        <w:t>Errare neque alio licet.</w:t>
      </w:r>
      <w:r w:rsidRPr="00BD53C0">
        <w:rPr>
          <w:lang w:val="it-IT"/>
        </w:rPr>
        <w:br/>
        <w:t>Secundus. Mil. Nos animis promptis tua iussa capeßimus omnes,</w:t>
      </w:r>
      <w:r w:rsidRPr="00BD53C0">
        <w:rPr>
          <w:lang w:val="it-IT"/>
        </w:rPr>
        <w:br/>
        <w:t>Nam pruriunt nobis manus,</w:t>
      </w:r>
      <w:r w:rsidRPr="00BD53C0">
        <w:rPr>
          <w:lang w:val="it-IT"/>
        </w:rPr>
        <w:br/>
        <w:t>490 Et cupimus certe immiti certare duello,</w:t>
      </w:r>
      <w:r w:rsidRPr="00BD53C0">
        <w:rPr>
          <w:lang w:val="it-IT"/>
        </w:rPr>
        <w:br/>
        <w:t>Dum claßicum pugnam indicet.</w:t>
      </w:r>
      <w:r>
        <w:rPr>
          <w:rStyle w:val="FootnoteReference"/>
        </w:rPr>
        <w:footnoteReference w:id="4"/>
      </w:r>
      <w:r w:rsidRPr="00BD53C0">
        <w:rPr>
          <w:lang w:val="it-IT"/>
        </w:rPr>
        <w:br/>
      </w:r>
      <w:r w:rsidRPr="00BD53C0">
        <w:rPr>
          <w:lang w:val="en-US"/>
        </w:rPr>
        <w:t>Zebee. Hic locus est quo vos translatis degere castris</w:t>
      </w:r>
      <w:r w:rsidRPr="00BD53C0">
        <w:rPr>
          <w:lang w:val="en-US"/>
        </w:rPr>
        <w:br/>
        <w:t xml:space="preserve">Voluimus </w:t>
      </w:r>
      <w:r w:rsidRPr="00BD53C0">
        <w:rPr>
          <w:rFonts w:cstheme="minorHAnsi"/>
          <w:lang w:val="en-US"/>
        </w:rPr>
        <w:t>ô</w:t>
      </w:r>
      <w:r w:rsidRPr="00BD53C0">
        <w:rPr>
          <w:lang w:val="en-US"/>
        </w:rPr>
        <w:t xml:space="preserve"> fortes viri.</w:t>
      </w:r>
      <w:r w:rsidRPr="00BD53C0">
        <w:rPr>
          <w:lang w:val="en-US"/>
        </w:rPr>
        <w:br/>
      </w:r>
      <w:r w:rsidRPr="00BD53C0">
        <w:rPr>
          <w:lang w:val="it-IT"/>
        </w:rPr>
        <w:t>Commoda cum sese dederint vt tempora pugnae,</w:t>
      </w:r>
      <w:r w:rsidRPr="00BD53C0">
        <w:rPr>
          <w:lang w:val="it-IT"/>
        </w:rPr>
        <w:br/>
        <w:t>495 Populum obruamus Isra</w:t>
      </w:r>
      <w:r w:rsidRPr="00BD53C0">
        <w:rPr>
          <w:rFonts w:cstheme="minorHAnsi"/>
          <w:lang w:val="it-IT"/>
        </w:rPr>
        <w:t>ë</w:t>
      </w:r>
      <w:r w:rsidRPr="00BD53C0">
        <w:rPr>
          <w:lang w:val="it-IT"/>
        </w:rPr>
        <w:t>l.</w:t>
      </w:r>
      <w:r>
        <w:rPr>
          <w:rStyle w:val="FootnoteReference"/>
        </w:rPr>
        <w:footnoteReference w:id="5"/>
      </w:r>
      <w:r w:rsidRPr="00BD53C0">
        <w:rPr>
          <w:lang w:val="it-IT"/>
        </w:rPr>
        <w:br/>
        <w:t>3. Militum. Montibus haec statio circundata, nos iubet esse</w:t>
      </w:r>
      <w:r w:rsidRPr="00BD53C0">
        <w:rPr>
          <w:lang w:val="it-IT"/>
        </w:rPr>
        <w:br/>
        <w:t>Vacuo timoris pectore.</w:t>
      </w:r>
      <w:r w:rsidRPr="00BD53C0">
        <w:rPr>
          <w:lang w:val="it-IT"/>
        </w:rPr>
        <w:br/>
        <w:t>Nunc fessas vires epulis recreare necesse est,</w:t>
      </w:r>
      <w:r w:rsidRPr="00BD53C0">
        <w:rPr>
          <w:lang w:val="it-IT"/>
        </w:rPr>
        <w:br/>
        <w:t>Fuso per herbam exercitu.</w:t>
      </w:r>
      <w:r>
        <w:rPr>
          <w:rStyle w:val="FootnoteReference"/>
        </w:rPr>
        <w:footnoteReference w:id="6"/>
      </w:r>
      <w:r w:rsidRPr="00BD53C0">
        <w:rPr>
          <w:lang w:val="it-IT"/>
        </w:rPr>
        <w:br/>
      </w:r>
      <w:r w:rsidRPr="00BD53C0">
        <w:rPr>
          <w:lang w:val="it-IT"/>
        </w:rPr>
        <w:br/>
        <w:t xml:space="preserve">      </w:t>
      </w:r>
      <w:r w:rsidRPr="00BD53C0">
        <w:rPr>
          <w:lang w:val="en-US"/>
        </w:rPr>
        <w:t>Chorus.</w:t>
      </w:r>
      <w:r w:rsidRPr="00BD53C0">
        <w:rPr>
          <w:lang w:val="en-US"/>
        </w:rPr>
        <w:br/>
      </w:r>
      <w:r w:rsidRPr="00BD53C0">
        <w:rPr>
          <w:lang w:val="en-US"/>
        </w:rPr>
        <w:br/>
        <w:t>500 COelitum Rector bone, mitis aurem</w:t>
      </w:r>
      <w:r w:rsidRPr="00BD53C0">
        <w:rPr>
          <w:lang w:val="en-US"/>
        </w:rPr>
        <w:br/>
        <w:t>Admoue in rebus trepidis vocanti,</w:t>
      </w:r>
      <w:r w:rsidRPr="00BD53C0">
        <w:rPr>
          <w:lang w:val="en-US"/>
        </w:rPr>
        <w:br/>
        <w:t>D iij</w:t>
      </w:r>
      <w:r w:rsidRPr="00BD53C0">
        <w:rPr>
          <w:lang w:val="en-US"/>
        </w:rPr>
        <w:br/>
      </w:r>
    </w:p>
    <w:p w14:paraId="24E7FEB6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t xml:space="preserve">* - </w:t>
      </w:r>
    </w:p>
    <w:p w14:paraId="7323564B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br w:type="page"/>
      </w:r>
    </w:p>
    <w:p w14:paraId="2DB274B5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t>Neu meos vulta tetrico severus</w:t>
      </w:r>
      <w:r w:rsidRPr="00BD53C0">
        <w:rPr>
          <w:lang w:val="it-IT"/>
        </w:rPr>
        <w:br/>
        <w:t>Despice questus.</w:t>
      </w:r>
      <w:r w:rsidRPr="00BD53C0">
        <w:rPr>
          <w:lang w:val="it-IT"/>
        </w:rPr>
        <w:br/>
        <w:t>Aspice attentus mihi quo tumultu</w:t>
      </w:r>
      <w:r w:rsidRPr="00BD53C0">
        <w:rPr>
          <w:lang w:val="it-IT"/>
        </w:rPr>
        <w:br/>
        <w:t>505 Aestuet pectus, gemitu dolores</w:t>
      </w:r>
      <w:r w:rsidRPr="00BD53C0">
        <w:rPr>
          <w:lang w:val="it-IT"/>
        </w:rPr>
        <w:br/>
        <w:t>Quo fremant, dum vis mihi frausque saeui</w:t>
      </w:r>
      <w:r w:rsidRPr="00BD53C0">
        <w:rPr>
          <w:lang w:val="it-IT"/>
        </w:rPr>
        <w:br/>
        <w:t>Imminet hostis.</w:t>
      </w:r>
      <w:r w:rsidRPr="00BD53C0">
        <w:rPr>
          <w:lang w:val="it-IT"/>
        </w:rPr>
        <w:br/>
        <w:t>Imminet saeuus capiti tyrannus,</w:t>
      </w:r>
      <w:r w:rsidRPr="00BD53C0">
        <w:rPr>
          <w:lang w:val="it-IT"/>
        </w:rPr>
        <w:br/>
        <w:t>Et meae mortis meditatur atrox</w:t>
      </w:r>
      <w:r w:rsidRPr="00BD53C0">
        <w:rPr>
          <w:lang w:val="it-IT"/>
        </w:rPr>
        <w:br/>
        <w:t>510 Crimen, &amp; secum furit impotenti</w:t>
      </w:r>
      <w:r w:rsidRPr="00BD53C0">
        <w:rPr>
          <w:lang w:val="it-IT"/>
        </w:rPr>
        <w:br/>
        <w:t>Turbidus ira.</w:t>
      </w:r>
      <w:r w:rsidRPr="00BD53C0">
        <w:rPr>
          <w:lang w:val="it-IT"/>
        </w:rPr>
        <w:br/>
        <w:t>Cor micat, neruis trepidant solutis</w:t>
      </w:r>
      <w:r w:rsidRPr="00BD53C0">
        <w:rPr>
          <w:lang w:val="it-IT"/>
        </w:rPr>
        <w:br/>
        <w:t>Oßium nexus, animus labascit</w:t>
      </w:r>
      <w:r w:rsidRPr="00BD53C0">
        <w:rPr>
          <w:lang w:val="it-IT"/>
        </w:rPr>
        <w:br/>
        <w:t>Semper et pallens oculis oberrat</w:t>
      </w:r>
      <w:r w:rsidRPr="00BD53C0">
        <w:rPr>
          <w:lang w:val="it-IT"/>
        </w:rPr>
        <w:br/>
        <w:t>515 Mortis Imago.</w:t>
      </w:r>
      <w:r w:rsidRPr="00BD53C0">
        <w:rPr>
          <w:lang w:val="it-IT"/>
        </w:rPr>
        <w:br/>
        <w:t>Sed Deus vultu aspiciens amico,</w:t>
      </w:r>
      <w:r w:rsidRPr="00BD53C0">
        <w:rPr>
          <w:lang w:val="it-IT"/>
        </w:rPr>
        <w:br/>
        <w:t>Nos quibus curis premimur, resoluet</w:t>
      </w:r>
      <w:r w:rsidRPr="00BD53C0">
        <w:rPr>
          <w:lang w:val="it-IT"/>
        </w:rPr>
        <w:br/>
        <w:t xml:space="preserve"> Gaudio luctum, dabit et serenae</w:t>
      </w:r>
      <w:r w:rsidRPr="00BD53C0">
        <w:rPr>
          <w:lang w:val="it-IT"/>
        </w:rPr>
        <w:br/>
        <w:t>Tempora vitae.</w:t>
      </w:r>
      <w:r w:rsidRPr="00BD53C0">
        <w:rPr>
          <w:lang w:val="it-IT"/>
        </w:rPr>
        <w:br/>
      </w:r>
      <w:r w:rsidRPr="00BD53C0">
        <w:rPr>
          <w:lang w:val="it-IT"/>
        </w:rPr>
        <w:br/>
        <w:t>Actus tertij. Scena prima.</w:t>
      </w:r>
      <w:r w:rsidRPr="00BD53C0">
        <w:rPr>
          <w:lang w:val="it-IT"/>
        </w:rPr>
        <w:br/>
        <w:t>Deus. Gedeon. Phara. Praeco.</w:t>
      </w:r>
      <w:r w:rsidRPr="00BD53C0">
        <w:rPr>
          <w:lang w:val="it-IT"/>
        </w:rPr>
        <w:br/>
      </w:r>
      <w:r w:rsidRPr="00BD53C0">
        <w:rPr>
          <w:lang w:val="it-IT"/>
        </w:rPr>
        <w:br/>
        <w:t>520 TEmpus adest promissa velim quo soluere, gentem</w:t>
      </w:r>
      <w:r w:rsidRPr="00BD53C0">
        <w:rPr>
          <w:lang w:val="it-IT"/>
        </w:rPr>
        <w:br/>
        <w:t>Et vindicare ab hostibus</w:t>
      </w:r>
      <w:r w:rsidRPr="00BD53C0">
        <w:rPr>
          <w:lang w:val="it-IT"/>
        </w:rPr>
        <w:br/>
        <w:t>Quam firmata mihi propriam per foedera feci.</w:t>
      </w:r>
      <w:r w:rsidRPr="00BD53C0">
        <w:rPr>
          <w:lang w:val="it-IT"/>
        </w:rPr>
        <w:br/>
        <w:t>Huc admoue aures Gedeon,</w:t>
      </w:r>
      <w:r w:rsidRPr="00BD53C0">
        <w:rPr>
          <w:lang w:val="it-IT"/>
        </w:rPr>
        <w:br/>
      </w:r>
    </w:p>
    <w:p w14:paraId="3234082A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br w:type="page"/>
      </w:r>
    </w:p>
    <w:p w14:paraId="112A06E2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t xml:space="preserve">- </w:t>
      </w:r>
      <w:r w:rsidRPr="00BD53C0">
        <w:rPr>
          <w:lang w:val="it-IT"/>
        </w:rPr>
        <w:br/>
        <w:t xml:space="preserve">Gedeon. Me me adsum, moneas seruum Domine, ecce paratus </w:t>
      </w:r>
      <w:r w:rsidRPr="00BD53C0">
        <w:rPr>
          <w:lang w:val="it-IT"/>
        </w:rPr>
        <w:br/>
        <w:t>525  In omnibus tibi obsequi est.</w:t>
      </w:r>
      <w:r w:rsidRPr="00BD53C0">
        <w:rPr>
          <w:lang w:val="it-IT"/>
        </w:rPr>
        <w:br/>
        <w:t>Deus. Dißimulo tacitus curas quandoque meorum,</w:t>
      </w:r>
      <w:r w:rsidRPr="00BD53C0">
        <w:rPr>
          <w:lang w:val="it-IT"/>
        </w:rPr>
        <w:br/>
        <w:t>Ipsorum vt explorem fidem,</w:t>
      </w:r>
      <w:r w:rsidRPr="00BD53C0">
        <w:rPr>
          <w:lang w:val="it-IT"/>
        </w:rPr>
        <w:br/>
        <w:t>Sed tandem postquam res deplorata videtur,</w:t>
      </w:r>
      <w:r w:rsidRPr="00BD53C0">
        <w:rPr>
          <w:lang w:val="it-IT"/>
        </w:rPr>
        <w:br/>
        <w:t>Forti assero dextra meos.</w:t>
      </w:r>
      <w:r w:rsidRPr="00BD53C0">
        <w:rPr>
          <w:lang w:val="it-IT"/>
        </w:rPr>
        <w:br/>
        <w:t>530 Hostiles poteram nutu disperdere turmas,</w:t>
      </w:r>
      <w:r w:rsidRPr="00BD53C0">
        <w:rPr>
          <w:lang w:val="it-IT"/>
        </w:rPr>
        <w:br/>
        <w:t>Terraeque hiatu absumere:</w:t>
      </w:r>
      <w:r w:rsidRPr="00BD53C0">
        <w:rPr>
          <w:lang w:val="it-IT"/>
        </w:rPr>
        <w:br/>
        <w:t>Verum ex mille modis super</w:t>
      </w:r>
      <w:r w:rsidRPr="00BD53C0">
        <w:rPr>
          <w:rFonts w:cstheme="minorHAnsi"/>
          <w:lang w:val="it-IT"/>
        </w:rPr>
        <w:t>û</w:t>
      </w:r>
      <w:r w:rsidRPr="00BD53C0">
        <w:rPr>
          <w:lang w:val="it-IT"/>
        </w:rPr>
        <w:t>m quibus vltio constat,</w:t>
      </w:r>
      <w:r w:rsidRPr="00BD53C0">
        <w:rPr>
          <w:lang w:val="it-IT"/>
        </w:rPr>
        <w:br/>
        <w:t>Mihi hic probatur maxime.</w:t>
      </w:r>
      <w:r w:rsidRPr="00BD53C0">
        <w:rPr>
          <w:lang w:val="it-IT"/>
        </w:rPr>
        <w:br/>
        <w:t>Vt socias se armare tribus, patriamque tueri</w:t>
      </w:r>
      <w:r w:rsidRPr="00BD53C0">
        <w:rPr>
          <w:lang w:val="it-IT"/>
        </w:rPr>
        <w:br/>
        <w:t>535 Clangente iubeas buccina.</w:t>
      </w:r>
      <w:r w:rsidRPr="00BD53C0">
        <w:rPr>
          <w:lang w:val="it-IT"/>
        </w:rPr>
        <w:br/>
        <w:t>Doque dedique fidem vestris quod partibus astans</w:t>
      </w:r>
      <w:r w:rsidRPr="00BD53C0">
        <w:rPr>
          <w:lang w:val="it-IT"/>
        </w:rPr>
        <w:br/>
        <w:t>Curabo, vt hostes occidant.</w:t>
      </w:r>
      <w:r w:rsidRPr="00BD53C0">
        <w:rPr>
          <w:lang w:val="it-IT"/>
        </w:rPr>
        <w:br/>
        <w:t>Vos ego crudeli incolumes ex hoste reducam,</w:t>
      </w:r>
      <w:r w:rsidRPr="00BD53C0">
        <w:rPr>
          <w:lang w:val="it-IT"/>
        </w:rPr>
        <w:br/>
        <w:t>Ceu trans rubrum ductos fretum.</w:t>
      </w:r>
      <w:r w:rsidRPr="00BD53C0">
        <w:rPr>
          <w:lang w:val="it-IT"/>
        </w:rPr>
        <w:br/>
        <w:t xml:space="preserve">540 Gedeon. O bonitas immensa Dei, qui talia seruis </w:t>
      </w:r>
      <w:r w:rsidRPr="00BD53C0">
        <w:rPr>
          <w:lang w:val="it-IT"/>
        </w:rPr>
        <w:br/>
        <w:t>Praestat suis beneficia.</w:t>
      </w:r>
      <w:r w:rsidRPr="00BD53C0">
        <w:rPr>
          <w:lang w:val="it-IT"/>
        </w:rPr>
        <w:br/>
        <w:t>Phara. O Domine haud quisquam meritas persoluere grates</w:t>
      </w:r>
      <w:r w:rsidRPr="00BD53C0">
        <w:rPr>
          <w:lang w:val="it-IT"/>
        </w:rPr>
        <w:br/>
        <w:t>Tibi queat mortalium.</w:t>
      </w:r>
      <w:r w:rsidRPr="00BD53C0">
        <w:rPr>
          <w:lang w:val="it-IT"/>
        </w:rPr>
        <w:br/>
        <w:t>Praeco. Quis tantas iusto decantet carmine laudes,</w:t>
      </w:r>
      <w:r w:rsidRPr="00BD53C0">
        <w:rPr>
          <w:lang w:val="it-IT"/>
        </w:rPr>
        <w:br/>
        <w:t>545 Quantas mereris ò Deus?</w:t>
      </w:r>
      <w:r w:rsidRPr="00BD53C0">
        <w:rPr>
          <w:lang w:val="it-IT"/>
        </w:rPr>
        <w:br/>
        <w:t>Gedeon Haec igitur Domini nostris edissere dicta.</w:t>
      </w:r>
      <w:r>
        <w:rPr>
          <w:rStyle w:val="FootnoteReference"/>
        </w:rPr>
        <w:footnoteReference w:id="7"/>
      </w:r>
      <w:r w:rsidRPr="00BD53C0">
        <w:rPr>
          <w:lang w:val="it-IT"/>
        </w:rPr>
        <w:br/>
        <w:t>Vt iam iam ad arma constuant.</w:t>
      </w:r>
      <w:r w:rsidRPr="00BD53C0">
        <w:rPr>
          <w:lang w:val="it-IT"/>
        </w:rPr>
        <w:br/>
        <w:t>Praeco. Noxia quandoquidem fuerit mora, sedulus istam                                                                            Obiuero prouinciam.</w:t>
      </w:r>
      <w:r w:rsidRPr="00BD53C0">
        <w:rPr>
          <w:lang w:val="it-IT"/>
        </w:rPr>
        <w:br/>
      </w:r>
    </w:p>
    <w:p w14:paraId="1456B47E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br w:type="page"/>
      </w:r>
    </w:p>
    <w:p w14:paraId="5D56F594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t>550 Gedeon Te Deus alme colam, te toto pectore amabo,</w:t>
      </w:r>
      <w:r>
        <w:rPr>
          <w:rStyle w:val="FootnoteReference"/>
        </w:rPr>
        <w:footnoteReference w:id="8"/>
      </w:r>
      <w:r w:rsidRPr="00BD53C0">
        <w:rPr>
          <w:lang w:val="it-IT"/>
        </w:rPr>
        <w:br/>
        <w:t xml:space="preserve">Mea </w:t>
      </w:r>
      <w:r w:rsidRPr="00BD53C0">
        <w:rPr>
          <w:rFonts w:cstheme="minorHAnsi"/>
          <w:lang w:val="it-IT"/>
        </w:rPr>
        <w:t>ô</w:t>
      </w:r>
      <w:r w:rsidRPr="00BD53C0">
        <w:rPr>
          <w:lang w:val="it-IT"/>
        </w:rPr>
        <w:t xml:space="preserve"> Deus potentia.</w:t>
      </w:r>
      <w:r w:rsidRPr="00BD53C0">
        <w:rPr>
          <w:lang w:val="it-IT"/>
        </w:rPr>
        <w:br/>
        <w:t>Tu clypeus, tu tela mihi, tu certa salutis</w:t>
      </w:r>
      <w:r w:rsidRPr="00BD53C0">
        <w:rPr>
          <w:lang w:val="it-IT"/>
        </w:rPr>
        <w:br/>
        <w:t>Spes, obtinendae ex his malis.</w:t>
      </w:r>
      <w:r w:rsidRPr="00BD53C0">
        <w:rPr>
          <w:lang w:val="it-IT"/>
        </w:rPr>
        <w:br/>
        <w:t>Iam nos laetiferis mors circumuoluerat atra</w:t>
      </w:r>
      <w:r w:rsidRPr="00BD53C0">
        <w:rPr>
          <w:lang w:val="it-IT"/>
        </w:rPr>
        <w:br/>
        <w:t>555 Ni tu iuuares caßibus.</w:t>
      </w:r>
      <w:r w:rsidRPr="00BD53C0">
        <w:rPr>
          <w:lang w:val="it-IT"/>
        </w:rPr>
        <w:br/>
        <w:t>Te duce sternemus rutilantes aere phalanges,</w:t>
      </w:r>
      <w:r w:rsidRPr="00BD53C0">
        <w:rPr>
          <w:lang w:val="it-IT"/>
        </w:rPr>
        <w:br/>
        <w:t>Quas ductor hostis dirigit.</w:t>
      </w:r>
      <w:r w:rsidRPr="00BD53C0">
        <w:rPr>
          <w:lang w:val="it-IT"/>
        </w:rPr>
        <w:br/>
        <w:t>Laus, honor, imperium Domino, qui robore summo</w:t>
      </w:r>
      <w:r w:rsidRPr="00BD53C0">
        <w:rPr>
          <w:lang w:val="it-IT"/>
        </w:rPr>
        <w:br/>
        <w:t>Ex morte nos media eripit.</w:t>
      </w:r>
      <w:r w:rsidRPr="00BD53C0">
        <w:rPr>
          <w:lang w:val="it-IT"/>
        </w:rPr>
        <w:br/>
      </w:r>
    </w:p>
    <w:p w14:paraId="6C180442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t xml:space="preserve">        Actus tertij.  Scena secunda.</w:t>
      </w:r>
      <w:r w:rsidRPr="00BD53C0">
        <w:rPr>
          <w:lang w:val="it-IT"/>
        </w:rPr>
        <w:br/>
      </w:r>
      <w:r w:rsidRPr="00BD53C0">
        <w:rPr>
          <w:lang w:val="it-IT"/>
        </w:rPr>
        <w:br/>
        <w:t xml:space="preserve">      Praeco. Gedeon.</w:t>
      </w:r>
      <w:r w:rsidRPr="00BD53C0">
        <w:rPr>
          <w:lang w:val="it-IT"/>
        </w:rPr>
        <w:br/>
        <w:t>560 GEns pugnare manu prompta, &amp; studiosa laborum,</w:t>
      </w:r>
      <w:r>
        <w:rPr>
          <w:rStyle w:val="FootnoteReference"/>
        </w:rPr>
        <w:footnoteReference w:id="9"/>
      </w:r>
      <w:r w:rsidRPr="00BD53C0">
        <w:rPr>
          <w:lang w:val="it-IT"/>
        </w:rPr>
        <w:br/>
        <w:t>Confestim vt clangor litui peruenit ad aures,</w:t>
      </w:r>
      <w:r w:rsidRPr="00BD53C0">
        <w:rPr>
          <w:lang w:val="it-IT"/>
        </w:rPr>
        <w:br/>
        <w:t>Te gauisa duce: assumptis huc irruit arnis.</w:t>
      </w:r>
      <w:r w:rsidRPr="00BD53C0">
        <w:rPr>
          <w:lang w:val="it-IT"/>
        </w:rPr>
        <w:br/>
        <w:t>Nec dubium quin sic animos permouerit ille,</w:t>
      </w:r>
      <w:r w:rsidRPr="00BD53C0">
        <w:rPr>
          <w:lang w:val="it-IT"/>
        </w:rPr>
        <w:br/>
        <w:t>Qui regit astrigeri splendentia climata coeli:</w:t>
      </w:r>
      <w:r w:rsidRPr="00BD53C0">
        <w:rPr>
          <w:lang w:val="it-IT"/>
        </w:rPr>
        <w:br/>
        <w:t>565 Auscultate precor validae virtutis alumni</w:t>
      </w:r>
      <w:r>
        <w:rPr>
          <w:rStyle w:val="FootnoteReference"/>
        </w:rPr>
        <w:footnoteReference w:id="10"/>
      </w:r>
      <w:r w:rsidRPr="00BD53C0">
        <w:rPr>
          <w:lang w:val="it-IT"/>
        </w:rPr>
        <w:br/>
        <w:t>Et delecta Deo quondam sanctißima proles,</w:t>
      </w:r>
      <w:r w:rsidRPr="00BD53C0">
        <w:rPr>
          <w:lang w:val="it-IT"/>
        </w:rPr>
        <w:br/>
        <w:t>Quas struat insidias, ipsis exosa Deorum</w:t>
      </w:r>
      <w:r w:rsidRPr="00BD53C0">
        <w:rPr>
          <w:lang w:val="it-IT"/>
        </w:rPr>
        <w:br/>
        <w:t>Consiliis, gens crudelis, male perfida, fallax.</w:t>
      </w:r>
      <w:r w:rsidRPr="00BD53C0">
        <w:rPr>
          <w:lang w:val="it-IT"/>
        </w:rPr>
        <w:br/>
        <w:t>Nunc calcata iacet peregrina falce repressa</w:t>
      </w:r>
      <w:r w:rsidRPr="00BD53C0">
        <w:rPr>
          <w:lang w:val="it-IT"/>
        </w:rPr>
        <w:br/>
        <w:t>570 Tempore quae fuerat nobis spes vna futuro.</w:t>
      </w:r>
      <w:r w:rsidRPr="00BD53C0">
        <w:rPr>
          <w:lang w:val="it-IT"/>
        </w:rPr>
        <w:br/>
        <w:t>Cernitis agricolas miseros qui sedibus almis</w:t>
      </w:r>
      <w:r w:rsidRPr="00BD53C0">
        <w:rPr>
          <w:lang w:val="it-IT"/>
        </w:rPr>
        <w:br/>
        <w:t>Pulsi, spem vitae vestris posuere sub armis.</w:t>
      </w:r>
      <w:r w:rsidRPr="00BD53C0">
        <w:rPr>
          <w:lang w:val="it-IT"/>
        </w:rPr>
        <w:br/>
      </w:r>
    </w:p>
    <w:p w14:paraId="70683B7B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br w:type="page"/>
      </w:r>
    </w:p>
    <w:p w14:paraId="69BEBFEA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t>Hostis at interea nostris nunc fulminat aruis</w:t>
      </w:r>
      <w:r w:rsidRPr="00BD53C0">
        <w:rPr>
          <w:lang w:val="it-IT"/>
        </w:rPr>
        <w:br/>
        <w:t>Et metit arboreos fructus, nunc pabula equorum</w:t>
      </w:r>
      <w:r w:rsidRPr="00BD53C0">
        <w:rPr>
          <w:lang w:val="it-IT"/>
        </w:rPr>
        <w:br/>
        <w:t>575 Sunt segetes, nostrae quondam spes maxima vitae.</w:t>
      </w:r>
      <w:r w:rsidRPr="00BD53C0">
        <w:rPr>
          <w:lang w:val="it-IT"/>
        </w:rPr>
        <w:br/>
        <w:t>Quis ferat hos animos tandem? quis perfida coepta</w:t>
      </w:r>
      <w:r w:rsidRPr="00BD53C0">
        <w:rPr>
          <w:lang w:val="it-IT"/>
        </w:rPr>
        <w:br/>
        <w:t>Sustineat? gentis quis poßit facta proterua</w:t>
      </w:r>
      <w:r w:rsidRPr="00BD53C0">
        <w:rPr>
          <w:lang w:val="it-IT"/>
        </w:rPr>
        <w:br/>
        <w:t>Ferre? vel insano quem fert sub pectore fastum?</w:t>
      </w:r>
      <w:r w:rsidRPr="00BD53C0">
        <w:rPr>
          <w:lang w:val="it-IT"/>
        </w:rPr>
        <w:br/>
        <w:t>Haecne ferenda viris, Domini quos sancta voluntas</w:t>
      </w:r>
      <w:r w:rsidRPr="00BD53C0">
        <w:rPr>
          <w:lang w:val="it-IT"/>
        </w:rPr>
        <w:br/>
        <w:t>580 Hos habitare locos iußit? quae terra parentum</w:t>
      </w:r>
      <w:r w:rsidRPr="00BD53C0">
        <w:rPr>
          <w:lang w:val="it-IT"/>
        </w:rPr>
        <w:br/>
        <w:t>Est data promißis, proprio quam sanguine partam</w:t>
      </w:r>
      <w:r w:rsidRPr="00BD53C0">
        <w:rPr>
          <w:lang w:val="it-IT"/>
        </w:rPr>
        <w:br/>
        <w:t>Incoluere patres, hanc nobis barbarus hostis</w:t>
      </w:r>
      <w:r w:rsidRPr="00BD53C0">
        <w:rPr>
          <w:lang w:val="it-IT"/>
        </w:rPr>
        <w:br/>
        <w:t>Vastat, &amp; immeritos vexat crudelibus armis.</w:t>
      </w:r>
      <w:r w:rsidRPr="00BD53C0">
        <w:rPr>
          <w:lang w:val="it-IT"/>
        </w:rPr>
        <w:br/>
        <w:t>O gens Isacid</w:t>
      </w:r>
      <w:r w:rsidRPr="00BD53C0">
        <w:rPr>
          <w:rFonts w:cstheme="minorHAnsi"/>
          <w:lang w:val="it-IT"/>
        </w:rPr>
        <w:t>û</w:t>
      </w:r>
      <w:r w:rsidRPr="00BD53C0">
        <w:rPr>
          <w:lang w:val="it-IT"/>
        </w:rPr>
        <w:t>m fortis, num robore sancto</w:t>
      </w:r>
      <w:r w:rsidRPr="00BD53C0">
        <w:rPr>
          <w:lang w:val="it-IT"/>
        </w:rPr>
        <w:br/>
        <w:t>585 Quinque simul potuit se opponere regibus Abram,</w:t>
      </w:r>
      <w:r w:rsidRPr="00BD53C0">
        <w:rPr>
          <w:lang w:val="it-IT"/>
        </w:rPr>
        <w:br/>
        <w:t>Et pauidos hostes foelici fundere dextra?</w:t>
      </w:r>
      <w:r w:rsidRPr="00BD53C0">
        <w:rPr>
          <w:lang w:val="it-IT"/>
        </w:rPr>
        <w:br/>
        <w:t>Num losue potuit totum pugnacibus armis</w:t>
      </w:r>
      <w:r w:rsidRPr="00BD53C0">
        <w:rPr>
          <w:lang w:val="it-IT"/>
        </w:rPr>
        <w:br/>
        <w:t>Hoc vastare solum, quamuis saeui arma gygantes</w:t>
      </w:r>
      <w:r w:rsidRPr="00BD53C0">
        <w:rPr>
          <w:lang w:val="it-IT"/>
        </w:rPr>
        <w:br/>
        <w:t>Ferrent? hic igitur toties te perfidus hostis</w:t>
      </w:r>
      <w:r w:rsidRPr="00BD53C0">
        <w:rPr>
          <w:lang w:val="it-IT"/>
        </w:rPr>
        <w:br/>
        <w:t>590 Luserit &amp; nostrum vastauerit aduena regnum?</w:t>
      </w:r>
      <w:r w:rsidRPr="00BD53C0">
        <w:rPr>
          <w:lang w:val="it-IT"/>
        </w:rPr>
        <w:br/>
        <w:t>Ac impune feret? quis nunc virtutis auitae</w:t>
      </w:r>
      <w:r w:rsidRPr="00BD53C0">
        <w:rPr>
          <w:lang w:val="it-IT"/>
        </w:rPr>
        <w:br/>
        <w:t>Est memor? aut quem nunc praestantia facta parentum</w:t>
      </w:r>
      <w:r w:rsidRPr="00BD53C0">
        <w:rPr>
          <w:lang w:val="it-IT"/>
        </w:rPr>
        <w:br/>
        <w:t>Tangunt? ab tantam vestris depellite pestem</w:t>
      </w:r>
      <w:r w:rsidRPr="00BD53C0">
        <w:rPr>
          <w:lang w:val="it-IT"/>
        </w:rPr>
        <w:br/>
        <w:t>Sedibus, en patria in nostra nunc barbara tela,</w:t>
      </w:r>
      <w:r w:rsidRPr="00BD53C0">
        <w:rPr>
          <w:lang w:val="it-IT"/>
        </w:rPr>
        <w:br/>
        <w:t>595 Barbarus en miles foelicibus errat in agris.</w:t>
      </w:r>
      <w:r w:rsidRPr="00BD53C0">
        <w:rPr>
          <w:lang w:val="it-IT"/>
        </w:rPr>
        <w:br/>
        <w:t>Vos quaeso vestrae moueant quas foedere lecti</w:t>
      </w:r>
      <w:r w:rsidRPr="00BD53C0">
        <w:rPr>
          <w:lang w:val="it-IT"/>
        </w:rPr>
        <w:br/>
        <w:t>lunxistis nuptae, misere quas Barbarus hostis</w:t>
      </w:r>
      <w:r w:rsidRPr="00BD53C0">
        <w:rPr>
          <w:lang w:val="it-IT"/>
        </w:rPr>
        <w:br/>
        <w:t>Abripiet captas, moueat vos paruula proles,</w:t>
      </w:r>
      <w:r w:rsidRPr="00BD53C0">
        <w:rPr>
          <w:lang w:val="it-IT"/>
        </w:rPr>
        <w:br/>
        <w:t>Vnica quae nobis nunc spes est gentis auitae:</w:t>
      </w:r>
      <w:r w:rsidRPr="00BD53C0">
        <w:rPr>
          <w:lang w:val="it-IT"/>
        </w:rPr>
        <w:br/>
        <w:t>E</w:t>
      </w:r>
      <w:r w:rsidRPr="00BD53C0">
        <w:rPr>
          <w:lang w:val="it-IT"/>
        </w:rPr>
        <w:br/>
      </w:r>
    </w:p>
    <w:p w14:paraId="55D552F1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br w:type="page"/>
      </w:r>
    </w:p>
    <w:p w14:paraId="73DBC6B5" w14:textId="77777777" w:rsidR="0093400E" w:rsidRPr="00BD53C0" w:rsidRDefault="00670DA7">
      <w:r w:rsidRPr="00BD53C0">
        <w:rPr>
          <w:lang w:val="it-IT"/>
        </w:rPr>
        <w:t>600 Addite quod Dominus promißi haud immemor vnquam</w:t>
      </w:r>
      <w:r w:rsidRPr="00BD53C0">
        <w:rPr>
          <w:lang w:val="it-IT"/>
        </w:rPr>
        <w:br/>
        <w:t>Foelici incolumes ex bello nostra reducet</w:t>
      </w:r>
      <w:r w:rsidRPr="00BD53C0">
        <w:rPr>
          <w:lang w:val="it-IT"/>
        </w:rPr>
        <w:br/>
        <w:t>Agmina, nunc igitur patriae defendite fines,</w:t>
      </w:r>
      <w:r w:rsidRPr="00BD53C0">
        <w:rPr>
          <w:lang w:val="it-IT"/>
        </w:rPr>
        <w:br/>
        <w:t>Vt conseruentur fidei rata foedera sanctae.</w:t>
      </w:r>
      <w:r w:rsidRPr="00BD53C0">
        <w:rPr>
          <w:lang w:val="it-IT"/>
        </w:rPr>
        <w:br/>
        <w:t>Primus  Militum. Explorabo meas vires, si forte leuamen,</w:t>
      </w:r>
      <w:r w:rsidRPr="00BD53C0">
        <w:rPr>
          <w:lang w:val="it-IT"/>
        </w:rPr>
        <w:br/>
        <w:t>605 Suppeditare queant populo sub mole ruenti.</w:t>
      </w:r>
      <w:r w:rsidRPr="00BD53C0">
        <w:rPr>
          <w:lang w:val="it-IT"/>
        </w:rPr>
        <w:br/>
        <w:t>2. Militum. Nil intentatum linquam, quo barbarus hostis</w:t>
      </w:r>
      <w:r w:rsidRPr="00BD53C0">
        <w:rPr>
          <w:lang w:val="it-IT"/>
        </w:rPr>
        <w:br/>
        <w:t>Det poenas, vitae spiracla nouißima fundens</w:t>
      </w:r>
      <w:r w:rsidRPr="00BD53C0">
        <w:rPr>
          <w:lang w:val="it-IT"/>
        </w:rPr>
        <w:br/>
        <w:t>3. Mil. Cuncta licet ferro longe lateque reuellant:</w:t>
      </w:r>
      <w:r w:rsidRPr="00BD53C0">
        <w:rPr>
          <w:lang w:val="it-IT"/>
        </w:rPr>
        <w:br/>
        <w:t>Non tamen iccirco me terror inutilis angit.</w:t>
      </w:r>
      <w:r w:rsidRPr="00BD53C0">
        <w:rPr>
          <w:lang w:val="it-IT"/>
        </w:rPr>
        <w:br/>
        <w:t>610 4. Mil. Quin spero rigidos superare potentibus hostes</w:t>
      </w:r>
      <w:r w:rsidRPr="00BD53C0">
        <w:rPr>
          <w:lang w:val="it-IT"/>
        </w:rPr>
        <w:br/>
        <w:t>Armis, si faueat, qui vasti est arbiter orbis.</w:t>
      </w:r>
      <w:r w:rsidRPr="00BD53C0">
        <w:rPr>
          <w:lang w:val="it-IT"/>
        </w:rPr>
        <w:br/>
        <w:t>5. Mil. Portabo aduersum fidens ego pectus in hostem,</w:t>
      </w:r>
      <w:r w:rsidRPr="00BD53C0">
        <w:rPr>
          <w:lang w:val="it-IT"/>
        </w:rPr>
        <w:br/>
        <w:t>Cordaqe vulnificis transfigam inimica fagittis.</w:t>
      </w:r>
      <w:r w:rsidRPr="00BD53C0">
        <w:rPr>
          <w:lang w:val="it-IT"/>
        </w:rPr>
        <w:br/>
        <w:t>6. Mil. Afferet auxilium ex adyto sublimis olympi</w:t>
      </w:r>
      <w:r w:rsidRPr="00BD53C0">
        <w:rPr>
          <w:lang w:val="it-IT"/>
        </w:rPr>
        <w:br/>
        <w:t>615 Qui iustis totum moderatur legibus orbem.</w:t>
      </w:r>
      <w:r w:rsidRPr="00BD53C0">
        <w:rPr>
          <w:lang w:val="it-IT"/>
        </w:rPr>
        <w:br/>
        <w:t>7. Mil. Haud aegre patriae positurus nomine vitam</w:t>
      </w:r>
      <w:r w:rsidRPr="00BD53C0">
        <w:rPr>
          <w:lang w:val="it-IT"/>
        </w:rPr>
        <w:br/>
        <w:t>Coniunctis densos inuadam viribus hostes.</w:t>
      </w:r>
      <w:r w:rsidRPr="00BD53C0">
        <w:rPr>
          <w:lang w:val="it-IT"/>
        </w:rPr>
        <w:br/>
        <w:t>8. Mil. Pectori adaptabo vires, pectusque furori,</w:t>
      </w:r>
      <w:r w:rsidRPr="00BD53C0">
        <w:rPr>
          <w:lang w:val="it-IT"/>
        </w:rPr>
        <w:br/>
        <w:t>Infesti donec violentia corruat hostis.</w:t>
      </w:r>
      <w:r w:rsidRPr="00BD53C0">
        <w:rPr>
          <w:lang w:val="it-IT"/>
        </w:rPr>
        <w:br/>
        <w:t>620 Gedeon. Sic sic magnanimo praestantes pectore, sic sic</w:t>
      </w:r>
      <w:r w:rsidRPr="00BD53C0">
        <w:rPr>
          <w:lang w:val="it-IT"/>
        </w:rPr>
        <w:br/>
        <w:t>Pergite, lucescet tandem post nubila Phoebus.</w:t>
      </w:r>
      <w:r w:rsidRPr="00BD53C0">
        <w:rPr>
          <w:lang w:val="it-IT"/>
        </w:rPr>
        <w:br/>
        <w:t>Collisis quaßi crepitarunt nubibus ignes,</w:t>
      </w:r>
      <w:r w:rsidRPr="00BD53C0">
        <w:rPr>
          <w:lang w:val="it-IT"/>
        </w:rPr>
        <w:br/>
        <w:t>Vt quando aetherea Dominus nos conuenit arce,</w:t>
      </w:r>
      <w:r w:rsidRPr="00BD53C0">
        <w:rPr>
          <w:lang w:val="it-IT"/>
        </w:rPr>
        <w:br/>
        <w:t>Ibo igitur, coeli paucis vt numen adorem.</w:t>
      </w:r>
      <w:r w:rsidRPr="00BD53C0">
        <w:rPr>
          <w:lang w:val="it-IT"/>
        </w:rPr>
        <w:br/>
      </w:r>
      <w:r>
        <w:t>625 Primus. Nos in procinctu interea expectabimus hostem.</w:t>
      </w:r>
      <w:r>
        <w:br/>
      </w:r>
    </w:p>
    <w:p w14:paraId="516301D1" w14:textId="77777777" w:rsidR="0093400E" w:rsidRPr="00BD53C0" w:rsidRDefault="00670DA7">
      <w:r>
        <w:br w:type="page"/>
      </w:r>
    </w:p>
    <w:p w14:paraId="5E4996B3" w14:textId="77777777" w:rsidR="0093400E" w:rsidRPr="00BD53C0" w:rsidRDefault="00670DA7">
      <w:pPr>
        <w:rPr>
          <w:lang w:val="it-IT"/>
        </w:rPr>
      </w:pPr>
      <w:r w:rsidRPr="00BD53C0">
        <w:br/>
        <w:t xml:space="preserve">         Actus tertij. Scena tertia.</w:t>
      </w:r>
      <w:r w:rsidRPr="00BD53C0">
        <w:br/>
      </w:r>
      <w:r>
        <w:t xml:space="preserve">        Gedeon. Deus.</w:t>
      </w:r>
      <w:r>
        <w:br/>
      </w:r>
      <w:r>
        <w:br/>
        <w:t>Gedeon. O Conditor rerum Deus,</w:t>
      </w:r>
      <w:r>
        <w:br/>
        <w:t>Seruum tuum ne despice,</w:t>
      </w:r>
      <w:r>
        <w:br/>
        <w:t>Nec grauiter obsecro feras,</w:t>
      </w:r>
      <w:r>
        <w:br/>
        <w:t>Si forsitan fundat preces</w:t>
      </w:r>
      <w:r>
        <w:br/>
        <w:t>630 Tuis molestas auribus.</w:t>
      </w:r>
      <w:r>
        <w:br/>
        <w:t>Deus. Licet loquare, Gedeon</w:t>
      </w:r>
      <w:r>
        <w:br/>
        <w:t>Gedeon. Non ambigo quin certius</w:t>
      </w:r>
      <w:r>
        <w:br/>
        <w:t>Certißimo, nobis feres</w:t>
      </w:r>
      <w:r>
        <w:br/>
        <w:t>Opem tuam, qua ex hostium</w:t>
      </w:r>
      <w:r>
        <w:br/>
        <w:t>635 Nos explicemus caßibus,</w:t>
      </w:r>
      <w:r>
        <w:br/>
        <w:t>Sed parce queso, si tuam</w:t>
      </w:r>
      <w:r>
        <w:br/>
        <w:t>Nimis vrgeo patientiam.</w:t>
      </w:r>
      <w:r>
        <w:br/>
        <w:t>Domine Deus, si per manum</w:t>
      </w:r>
      <w:r>
        <w:br/>
        <w:t>Meam erues ex hostibus</w:t>
      </w:r>
      <w:r>
        <w:br/>
        <w:t>640 Populum Isra</w:t>
      </w:r>
      <w:r>
        <w:rPr>
          <w:rFonts w:cstheme="minorHAnsi"/>
        </w:rPr>
        <w:t>ê</w:t>
      </w:r>
      <w:r>
        <w:t>l, fac vellus hoc</w:t>
      </w:r>
      <w:r>
        <w:br/>
        <w:t>Humo quod instratum iacet,</w:t>
      </w:r>
      <w:r>
        <w:br/>
        <w:t>Madescat imbre roscido,</w:t>
      </w:r>
      <w:r>
        <w:br/>
        <w:t>Et tota terra sicca sit.</w:t>
      </w:r>
      <w:r>
        <w:rPr>
          <w:rStyle w:val="FootnoteReference"/>
        </w:rPr>
        <w:footnoteReference w:id="11"/>
      </w:r>
      <w:r>
        <w:br/>
      </w:r>
      <w:r w:rsidRPr="00BD53C0">
        <w:rPr>
          <w:lang w:val="it-IT"/>
        </w:rPr>
        <w:t>Miranda certe maximi</w:t>
      </w:r>
      <w:r w:rsidRPr="00BD53C0">
        <w:rPr>
          <w:lang w:val="it-IT"/>
        </w:rPr>
        <w:br/>
        <w:t>645 Bonitas Dei, acclementia,</w:t>
      </w:r>
      <w:r w:rsidRPr="00BD53C0">
        <w:rPr>
          <w:lang w:val="it-IT"/>
        </w:rPr>
        <w:br/>
        <w:t>Optemperare qui suis</w:t>
      </w:r>
      <w:r w:rsidRPr="00BD53C0">
        <w:rPr>
          <w:lang w:val="it-IT"/>
        </w:rPr>
        <w:br/>
        <w:t>Dignatur etiam seruulis.</w:t>
      </w:r>
      <w:r w:rsidRPr="00BD53C0">
        <w:rPr>
          <w:lang w:val="it-IT"/>
        </w:rPr>
        <w:br/>
        <w:t>Sed exprimendus ros venit.</w:t>
      </w:r>
      <w:r w:rsidRPr="00BD53C0">
        <w:rPr>
          <w:lang w:val="it-IT"/>
        </w:rPr>
        <w:br/>
        <w:t>Insigne testimonium</w:t>
      </w:r>
      <w:r w:rsidRPr="00BD53C0">
        <w:rPr>
          <w:lang w:val="it-IT"/>
        </w:rPr>
        <w:br/>
        <w:t>E ij</w:t>
      </w:r>
    </w:p>
    <w:p w14:paraId="482740D2" w14:textId="77777777" w:rsidR="0093400E" w:rsidRPr="00BD53C0" w:rsidRDefault="0093400E">
      <w:pPr>
        <w:rPr>
          <w:lang w:val="it-IT"/>
        </w:rPr>
      </w:pPr>
    </w:p>
    <w:p w14:paraId="24EE926E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br w:type="page"/>
      </w:r>
    </w:p>
    <w:p w14:paraId="6F744D24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t>650 Bonitatis vt sit, maximi</w:t>
      </w:r>
      <w:r w:rsidRPr="00BD53C0">
        <w:rPr>
          <w:lang w:val="it-IT"/>
        </w:rPr>
        <w:br/>
        <w:t>Ac optimi semper Dei.</w:t>
      </w:r>
      <w:r w:rsidRPr="00BD53C0">
        <w:rPr>
          <w:lang w:val="it-IT"/>
        </w:rPr>
        <w:br/>
        <w:t>In me furoris ne tui</w:t>
      </w:r>
      <w:r w:rsidRPr="00BD53C0">
        <w:rPr>
          <w:lang w:val="it-IT"/>
        </w:rPr>
        <w:br/>
        <w:t>Queso impetus desaeuiat,</w:t>
      </w:r>
      <w:r w:rsidRPr="00BD53C0">
        <w:rPr>
          <w:lang w:val="it-IT"/>
        </w:rPr>
        <w:br/>
        <w:t>Tuus secundo seruulus,</w:t>
      </w:r>
      <w:r w:rsidRPr="00BD53C0">
        <w:rPr>
          <w:lang w:val="it-IT"/>
        </w:rPr>
        <w:br/>
        <w:t>655 Si colloqui tecum audeat.</w:t>
      </w:r>
      <w:r w:rsidRPr="00BD53C0">
        <w:rPr>
          <w:lang w:val="it-IT"/>
        </w:rPr>
        <w:br/>
        <w:t>Fac rorulenta terra sit,</w:t>
      </w:r>
      <w:r w:rsidRPr="00BD53C0">
        <w:rPr>
          <w:lang w:val="it-IT"/>
        </w:rPr>
        <w:br/>
        <w:t>Siccumque vellus, dum suos</w:t>
      </w:r>
      <w:r w:rsidRPr="00BD53C0">
        <w:rPr>
          <w:lang w:val="it-IT"/>
        </w:rPr>
        <w:br/>
        <w:t>Sol obruit radios mari.</w:t>
      </w:r>
      <w:r w:rsidRPr="00BD53C0">
        <w:rPr>
          <w:lang w:val="it-IT"/>
        </w:rPr>
        <w:br/>
        <w:t>Praecipitat humida nox polo,</w:t>
      </w:r>
      <w:r>
        <w:rPr>
          <w:rStyle w:val="FootnoteReference"/>
        </w:rPr>
        <w:footnoteReference w:id="12"/>
      </w:r>
      <w:r w:rsidRPr="00BD53C0">
        <w:rPr>
          <w:lang w:val="it-IT"/>
        </w:rPr>
        <w:br/>
        <w:t>660 O inclytum Isacidum genus.</w:t>
      </w:r>
      <w:r w:rsidRPr="00BD53C0">
        <w:rPr>
          <w:lang w:val="it-IT"/>
        </w:rPr>
        <w:br/>
        <w:t>Res igitur hoc expostulat,</w:t>
      </w:r>
      <w:r w:rsidRPr="00BD53C0">
        <w:rPr>
          <w:lang w:val="it-IT"/>
        </w:rPr>
        <w:br/>
        <w:t>Sub pellibus quisque vt suis</w:t>
      </w:r>
      <w:r w:rsidRPr="00BD53C0">
        <w:rPr>
          <w:lang w:val="it-IT"/>
        </w:rPr>
        <w:br/>
        <w:t>Hanc transigat noctem, recens</w:t>
      </w:r>
      <w:r w:rsidRPr="00BD53C0">
        <w:rPr>
          <w:lang w:val="it-IT"/>
        </w:rPr>
        <w:br/>
        <w:t>Vt recreatis viribus:</w:t>
      </w:r>
      <w:r w:rsidRPr="00BD53C0">
        <w:rPr>
          <w:lang w:val="it-IT"/>
        </w:rPr>
        <w:br/>
        <w:t>665 Occurrat hosti exercitus,</w:t>
      </w:r>
      <w:r w:rsidRPr="00BD53C0">
        <w:rPr>
          <w:lang w:val="it-IT"/>
        </w:rPr>
        <w:br/>
        <w:t>Aurora crastina cum polum</w:t>
      </w:r>
      <w:r w:rsidRPr="00BD53C0">
        <w:rPr>
          <w:lang w:val="it-IT"/>
        </w:rPr>
        <w:br/>
        <w:t>Tinget corusco lumine.</w:t>
      </w:r>
      <w:r w:rsidRPr="00BD53C0">
        <w:rPr>
          <w:lang w:val="it-IT"/>
        </w:rPr>
        <w:br/>
        <w:t>Prim. Mil. Prudenter istud consulis.</w:t>
      </w:r>
      <w:r>
        <w:rPr>
          <w:rStyle w:val="FootnoteReference"/>
        </w:rPr>
        <w:footnoteReference w:id="13"/>
      </w:r>
      <w:r w:rsidRPr="00BD53C0">
        <w:rPr>
          <w:lang w:val="it-IT"/>
        </w:rPr>
        <w:br/>
      </w:r>
    </w:p>
    <w:p w14:paraId="5BC04D58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t xml:space="preserve">       Actus tertij.  Scena quarta.</w:t>
      </w:r>
      <w:r w:rsidRPr="00BD53C0">
        <w:rPr>
          <w:lang w:val="it-IT"/>
        </w:rPr>
        <w:br/>
        <w:t xml:space="preserve">O Amor </w:t>
      </w:r>
      <w:r w:rsidRPr="00BD53C0">
        <w:rPr>
          <w:rFonts w:cstheme="minorHAnsi"/>
          <w:lang w:val="it-IT"/>
        </w:rPr>
        <w:t>ô</w:t>
      </w:r>
      <w:r w:rsidRPr="00BD53C0">
        <w:rPr>
          <w:lang w:val="it-IT"/>
        </w:rPr>
        <w:t xml:space="preserve"> nulla superabilis arte Cupido</w:t>
      </w:r>
      <w:r w:rsidRPr="00BD53C0">
        <w:rPr>
          <w:lang w:val="it-IT"/>
        </w:rPr>
        <w:br/>
        <w:t>670 Magnificas tacito qui pede tollis opes,</w:t>
      </w:r>
      <w:r w:rsidRPr="00BD53C0">
        <w:rPr>
          <w:lang w:val="it-IT"/>
        </w:rPr>
        <w:br/>
        <w:t>Nemo tuas superum potis est vitare sagittas,</w:t>
      </w:r>
      <w:r w:rsidRPr="00BD53C0">
        <w:rPr>
          <w:lang w:val="it-IT"/>
        </w:rPr>
        <w:br/>
        <w:t>Sint homines tuti per tua tela minus.</w:t>
      </w:r>
      <w:r w:rsidRPr="00BD53C0">
        <w:rPr>
          <w:lang w:val="it-IT"/>
        </w:rPr>
        <w:br/>
      </w:r>
    </w:p>
    <w:p w14:paraId="7B641F21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br w:type="page"/>
      </w:r>
    </w:p>
    <w:p w14:paraId="4B0B1FFC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t>Illa tulit Phoebus, Mars &amp; Saturnia luno:</w:t>
      </w:r>
      <w:r w:rsidRPr="00BD53C0">
        <w:rPr>
          <w:lang w:val="it-IT"/>
        </w:rPr>
        <w:br/>
        <w:t>Aequoris illa Deus: Aetheris illa Deus.</w:t>
      </w:r>
      <w:r w:rsidRPr="00BD53C0">
        <w:rPr>
          <w:lang w:val="it-IT"/>
        </w:rPr>
        <w:br/>
        <w:t>675 Nos etiam sanctis colimus tua numina votis,</w:t>
      </w:r>
      <w:r w:rsidRPr="00BD53C0">
        <w:rPr>
          <w:lang w:val="it-IT"/>
        </w:rPr>
        <w:br/>
        <w:t>Blandus ades dum nox induit astra polo.</w:t>
      </w:r>
      <w:r w:rsidRPr="00BD53C0">
        <w:rPr>
          <w:lang w:val="it-IT"/>
        </w:rPr>
        <w:br/>
        <w:t xml:space="preserve">        Chorus.</w:t>
      </w:r>
      <w:r w:rsidRPr="00BD53C0">
        <w:rPr>
          <w:lang w:val="it-IT"/>
        </w:rPr>
        <w:br/>
        <w:t>DVm ferox armis inimicus instat,</w:t>
      </w:r>
      <w:r w:rsidRPr="00BD53C0">
        <w:rPr>
          <w:lang w:val="it-IT"/>
        </w:rPr>
        <w:br/>
        <w:t>Ad montes vaga lumina</w:t>
      </w:r>
      <w:r w:rsidRPr="00BD53C0">
        <w:rPr>
          <w:lang w:val="it-IT"/>
        </w:rPr>
        <w:br/>
        <w:t>Proximos circunfero, si quid illinc</w:t>
      </w:r>
      <w:r w:rsidRPr="00BD53C0">
        <w:rPr>
          <w:lang w:val="it-IT"/>
        </w:rPr>
        <w:br/>
        <w:t>680 Forte appareat auxili.</w:t>
      </w:r>
      <w:r w:rsidRPr="00BD53C0">
        <w:rPr>
          <w:lang w:val="it-IT"/>
        </w:rPr>
        <w:br/>
        <w:t>At mihi coeli Dominus solique</w:t>
      </w:r>
      <w:r w:rsidRPr="00BD53C0">
        <w:rPr>
          <w:lang w:val="it-IT"/>
        </w:rPr>
        <w:br/>
        <w:t>Certam solus opem feret.</w:t>
      </w:r>
      <w:r w:rsidRPr="00BD53C0">
        <w:rPr>
          <w:lang w:val="it-IT"/>
        </w:rPr>
        <w:br/>
        <w:t>Ille, quid vano trepidans tumultu</w:t>
      </w:r>
      <w:r w:rsidRPr="00BD53C0">
        <w:rPr>
          <w:lang w:val="it-IT"/>
        </w:rPr>
        <w:br/>
        <w:t>Cor pulsas mihi pectora?</w:t>
      </w:r>
      <w:r w:rsidRPr="00BD53C0">
        <w:rPr>
          <w:lang w:val="it-IT"/>
        </w:rPr>
        <w:br/>
        <w:t>685 Ille sanctorum (mihi crede) custos</w:t>
      </w:r>
      <w:r w:rsidRPr="00BD53C0">
        <w:rPr>
          <w:lang w:val="it-IT"/>
        </w:rPr>
        <w:br/>
        <w:t>Noctes excubat &amp; dies,</w:t>
      </w:r>
      <w:r w:rsidRPr="00BD53C0">
        <w:rPr>
          <w:lang w:val="it-IT"/>
        </w:rPr>
        <w:br/>
        <w:t>Victa nec blandi illecebris soporis:</w:t>
      </w:r>
      <w:r w:rsidRPr="00BD53C0">
        <w:rPr>
          <w:lang w:val="it-IT"/>
        </w:rPr>
        <w:br/>
        <w:t>Vnquam lumina dimouet.</w:t>
      </w:r>
      <w:r w:rsidRPr="00BD53C0">
        <w:rPr>
          <w:lang w:val="it-IT"/>
        </w:rPr>
        <w:br/>
      </w:r>
      <w:r w:rsidRPr="00BD53C0">
        <w:rPr>
          <w:lang w:val="en-US"/>
        </w:rPr>
        <w:t>Sospitem è cunctis Dominus periclis</w:t>
      </w:r>
      <w:r w:rsidRPr="00BD53C0">
        <w:rPr>
          <w:lang w:val="en-US"/>
        </w:rPr>
        <w:br/>
        <w:t>690 Semper te bonus eruet.</w:t>
      </w:r>
      <w:r w:rsidRPr="00BD53C0">
        <w:rPr>
          <w:lang w:val="en-US"/>
        </w:rPr>
        <w:br/>
      </w:r>
      <w:r w:rsidRPr="00BD53C0">
        <w:rPr>
          <w:lang w:val="en-US"/>
        </w:rPr>
        <w:br/>
        <w:t xml:space="preserve">        Actus quarti. </w:t>
      </w:r>
      <w:r w:rsidRPr="00BD53C0">
        <w:rPr>
          <w:lang w:val="it-IT"/>
        </w:rPr>
        <w:t>Scena prima.</w:t>
      </w:r>
      <w:r w:rsidRPr="00BD53C0">
        <w:rPr>
          <w:lang w:val="it-IT"/>
        </w:rPr>
        <w:br/>
        <w:t xml:space="preserve">        Gedeon. Milites. Deus.</w:t>
      </w:r>
      <w:r w:rsidRPr="00BD53C0">
        <w:rPr>
          <w:lang w:val="it-IT"/>
        </w:rPr>
        <w:br/>
        <w:t>Gedeon. AVrea nunc motis Palantias emicat astris,</w:t>
      </w:r>
      <w:r w:rsidRPr="00BD53C0">
        <w:rPr>
          <w:lang w:val="it-IT"/>
        </w:rPr>
        <w:br/>
        <w:t>Germanoque locum cedit Latonia Phoebe.</w:t>
      </w:r>
      <w:r w:rsidRPr="00BD53C0">
        <w:rPr>
          <w:lang w:val="it-IT"/>
        </w:rPr>
        <w:br/>
        <w:t>Visam num precibus nostris concesserit aurem:</w:t>
      </w:r>
      <w:r>
        <w:rPr>
          <w:rStyle w:val="FootnoteReference"/>
        </w:rPr>
        <w:footnoteReference w:id="14"/>
      </w:r>
      <w:r w:rsidRPr="00BD53C0">
        <w:rPr>
          <w:lang w:val="it-IT"/>
        </w:rPr>
        <w:br/>
        <w:t>Qui circunfuso suspendit in aëre terras.</w:t>
      </w:r>
      <w:r w:rsidRPr="00BD53C0">
        <w:rPr>
          <w:lang w:val="it-IT"/>
        </w:rPr>
        <w:br/>
        <w:t>E iij</w:t>
      </w:r>
      <w:r w:rsidRPr="00BD53C0">
        <w:rPr>
          <w:lang w:val="it-IT"/>
        </w:rPr>
        <w:br/>
      </w:r>
    </w:p>
    <w:p w14:paraId="04D6EF13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br w:type="page"/>
      </w:r>
    </w:p>
    <w:p w14:paraId="449E6E4A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t>695 Tota quidem gelido tellus nunc rore madescit.</w:t>
      </w:r>
      <w:r w:rsidRPr="00BD53C0">
        <w:rPr>
          <w:lang w:val="it-IT"/>
        </w:rPr>
        <w:br/>
      </w:r>
      <w:r w:rsidRPr="00BD53C0">
        <w:rPr>
          <w:lang w:val="en-US"/>
        </w:rPr>
        <w:t xml:space="preserve">Tam siccum est vellus quam cum post tempora veris </w:t>
      </w:r>
      <w:r>
        <w:rPr>
          <w:rStyle w:val="FootnoteReference"/>
        </w:rPr>
        <w:footnoteReference w:id="15"/>
      </w:r>
      <w:r w:rsidRPr="00BD53C0">
        <w:rPr>
          <w:lang w:val="en-US"/>
        </w:rPr>
        <w:br/>
        <w:t>Syrius exurit sitientes feruidus agros.</w:t>
      </w:r>
      <w:r w:rsidRPr="00BD53C0">
        <w:rPr>
          <w:lang w:val="en-US"/>
        </w:rPr>
        <w:br/>
      </w:r>
      <w:r w:rsidRPr="00BD53C0">
        <w:rPr>
          <w:lang w:val="it-IT"/>
        </w:rPr>
        <w:t>Quid multis? qui tot dubitat post edita signa:</w:t>
      </w:r>
      <w:r w:rsidRPr="00BD53C0">
        <w:rPr>
          <w:lang w:val="it-IT"/>
        </w:rPr>
        <w:br/>
        <w:t>Est dignus, tellus quem vasto absumat hiatu.</w:t>
      </w:r>
      <w:r w:rsidRPr="00BD53C0">
        <w:rPr>
          <w:lang w:val="it-IT"/>
        </w:rPr>
        <w:br/>
        <w:t>700 Carmine te celebri dominumque Deumque fatebor</w:t>
      </w:r>
      <w:r w:rsidRPr="00BD53C0">
        <w:rPr>
          <w:lang w:val="it-IT"/>
        </w:rPr>
        <w:br/>
        <w:t>Dum reget hos calidi vel guttula sanguinis artus.</w:t>
      </w:r>
      <w:r w:rsidRPr="00BD53C0">
        <w:rPr>
          <w:lang w:val="it-IT"/>
        </w:rPr>
        <w:br/>
      </w:r>
      <w:r w:rsidRPr="00BD53C0">
        <w:rPr>
          <w:lang w:val="it-IT"/>
        </w:rPr>
        <w:br/>
        <w:t xml:space="preserve">      Actus quarti. Scena secunda.</w:t>
      </w:r>
      <w:r w:rsidRPr="00BD53C0">
        <w:rPr>
          <w:lang w:val="it-IT"/>
        </w:rPr>
        <w:br/>
        <w:t xml:space="preserve">      Oreb. Zeb. Zebee. Salmana Reges</w:t>
      </w:r>
      <w:r w:rsidRPr="00BD53C0">
        <w:rPr>
          <w:lang w:val="it-IT"/>
        </w:rPr>
        <w:br/>
        <w:t xml:space="preserve">      vna cum suis militibus.</w:t>
      </w:r>
      <w:r w:rsidRPr="00BD53C0">
        <w:rPr>
          <w:lang w:val="it-IT"/>
        </w:rPr>
        <w:br/>
        <w:t>Oreb. COllegit hostis si dijs</w:t>
      </w:r>
      <w:r w:rsidRPr="00BD53C0">
        <w:rPr>
          <w:lang w:val="it-IT"/>
        </w:rPr>
        <w:br/>
        <w:t>Placet, feroces copias.</w:t>
      </w:r>
      <w:r w:rsidRPr="00BD53C0">
        <w:rPr>
          <w:lang w:val="it-IT"/>
        </w:rPr>
        <w:br/>
        <w:t>Nondum icta toties pectoris</w:t>
      </w:r>
      <w:r w:rsidRPr="00BD53C0">
        <w:rPr>
          <w:lang w:val="it-IT"/>
        </w:rPr>
        <w:br/>
        <w:t>705 Sani obtinens vel vnicam</w:t>
      </w:r>
      <w:r w:rsidRPr="00BD53C0">
        <w:rPr>
          <w:lang w:val="it-IT"/>
        </w:rPr>
        <w:br/>
        <w:t>Micam, popelii sordidi</w:t>
      </w:r>
      <w:r w:rsidRPr="00BD53C0">
        <w:rPr>
          <w:lang w:val="it-IT"/>
        </w:rPr>
        <w:br/>
        <w:t>Exosa turba gentibus.</w:t>
      </w:r>
      <w:r w:rsidRPr="00BD53C0">
        <w:rPr>
          <w:lang w:val="it-IT"/>
        </w:rPr>
        <w:br/>
        <w:t>Zeb. Impune non louis armiger</w:t>
      </w:r>
      <w:r w:rsidRPr="00BD53C0">
        <w:rPr>
          <w:lang w:val="it-IT"/>
        </w:rPr>
        <w:br/>
        <w:t>Animalculi vilißimi</w:t>
      </w:r>
      <w:r w:rsidRPr="00BD53C0">
        <w:rPr>
          <w:lang w:val="it-IT"/>
        </w:rPr>
        <w:br/>
        <w:t>710 Contempserat potentiam.</w:t>
      </w:r>
      <w:r w:rsidRPr="00BD53C0">
        <w:rPr>
          <w:lang w:val="it-IT"/>
        </w:rPr>
        <w:br/>
        <w:t>Quare fere tutißimum est</w:t>
      </w:r>
      <w:r w:rsidRPr="00BD53C0">
        <w:rPr>
          <w:lang w:val="it-IT"/>
        </w:rPr>
        <w:br/>
        <w:t>Vel tuta pertimescere.</w:t>
      </w:r>
      <w:r w:rsidRPr="00BD53C0">
        <w:rPr>
          <w:lang w:val="it-IT"/>
        </w:rPr>
        <w:br/>
      </w:r>
      <w:r w:rsidRPr="00BD53C0">
        <w:rPr>
          <w:lang w:val="en-US"/>
        </w:rPr>
        <w:t>Zebee. Aliquoties plebecula haec</w:t>
      </w:r>
      <w:r w:rsidRPr="00BD53C0">
        <w:rPr>
          <w:lang w:val="en-US"/>
        </w:rPr>
        <w:br/>
        <w:t>Opprimitur iratis dijs,</w:t>
      </w:r>
      <w:r w:rsidRPr="00BD53C0">
        <w:rPr>
          <w:lang w:val="en-US"/>
        </w:rPr>
        <w:br/>
        <w:t>715 Foeliciore protasis,</w:t>
      </w:r>
      <w:r w:rsidRPr="00BD53C0">
        <w:rPr>
          <w:lang w:val="en-US"/>
        </w:rPr>
        <w:br/>
        <w:t>Sed clauditur Cathastrophe.</w:t>
      </w:r>
      <w:r w:rsidRPr="00BD53C0">
        <w:rPr>
          <w:lang w:val="en-US"/>
        </w:rPr>
        <w:br/>
      </w:r>
      <w:r w:rsidRPr="00BD53C0">
        <w:rPr>
          <w:lang w:val="it-IT"/>
        </w:rPr>
        <w:t>Salmana. Quasi sit genus mortalium</w:t>
      </w:r>
      <w:r w:rsidRPr="00BD53C0">
        <w:rPr>
          <w:lang w:val="it-IT"/>
        </w:rPr>
        <w:br/>
        <w:t>Qui curet, &amp; non casibus</w:t>
      </w:r>
      <w:r w:rsidRPr="00BD53C0">
        <w:rPr>
          <w:lang w:val="it-IT"/>
        </w:rPr>
        <w:br/>
        <w:t>Regantur incertis vices,</w:t>
      </w:r>
      <w:r w:rsidRPr="00BD53C0">
        <w:rPr>
          <w:lang w:val="it-IT"/>
        </w:rPr>
        <w:br/>
        <w:t>720 Quibus ista mundi machina,</w:t>
      </w:r>
      <w:r w:rsidRPr="00BD53C0">
        <w:rPr>
          <w:lang w:val="it-IT"/>
        </w:rPr>
        <w:br/>
        <w:t>Similis manens sui, omnium</w:t>
      </w:r>
      <w:r w:rsidRPr="00BD53C0">
        <w:rPr>
          <w:lang w:val="it-IT"/>
        </w:rPr>
        <w:br/>
        <w:t>Vitam tuetur, ac fouet.</w:t>
      </w:r>
      <w:r w:rsidRPr="00BD53C0">
        <w:rPr>
          <w:lang w:val="it-IT"/>
        </w:rPr>
        <w:br/>
      </w:r>
      <w:r w:rsidRPr="00BD53C0">
        <w:rPr>
          <w:lang w:val="en-US"/>
        </w:rPr>
        <w:t xml:space="preserve">Oreb. Cùm crastinum diluxerit </w:t>
      </w:r>
      <w:r w:rsidRPr="00BD53C0">
        <w:rPr>
          <w:rFonts w:cstheme="minorHAnsi"/>
          <w:lang w:val="en-US"/>
        </w:rPr>
        <w:t>˂</w:t>
      </w:r>
      <w:r w:rsidRPr="00BD53C0">
        <w:rPr>
          <w:lang w:val="en-US"/>
        </w:rPr>
        <w:t xml:space="preserve"> crastinm</w:t>
      </w:r>
      <w:r w:rsidRPr="00BD53C0">
        <w:rPr>
          <w:lang w:val="en-US"/>
        </w:rPr>
        <w:br/>
        <w:t>Solis iubar: videbimus</w:t>
      </w:r>
      <w:r w:rsidRPr="00BD53C0">
        <w:rPr>
          <w:lang w:val="en-US"/>
        </w:rPr>
        <w:br/>
        <w:t>725 Quid poßit hostis viribus.</w:t>
      </w:r>
      <w:r w:rsidRPr="00BD53C0">
        <w:rPr>
          <w:lang w:val="en-US"/>
        </w:rPr>
        <w:br/>
      </w:r>
      <w:r w:rsidRPr="00BD53C0">
        <w:rPr>
          <w:lang w:val="it-IT"/>
        </w:rPr>
        <w:t>Zeb. Neque dicta nunc velim mea</w:t>
      </w:r>
      <w:r w:rsidRPr="00BD53C0">
        <w:rPr>
          <w:lang w:val="it-IT"/>
        </w:rPr>
        <w:br/>
        <w:t>Sic accipi, quod rennuam</w:t>
      </w:r>
      <w:r w:rsidRPr="00BD53C0">
        <w:rPr>
          <w:lang w:val="it-IT"/>
        </w:rPr>
        <w:br/>
        <w:t>Cum gente ferro congredi,</w:t>
      </w:r>
      <w:r w:rsidRPr="00BD53C0">
        <w:rPr>
          <w:lang w:val="it-IT"/>
        </w:rPr>
        <w:br/>
        <w:t>Quam nominari vix fero.</w:t>
      </w:r>
      <w:r w:rsidRPr="00BD53C0">
        <w:rPr>
          <w:lang w:val="it-IT"/>
        </w:rPr>
        <w:br/>
        <w:t>730 Zebee. Iam septies nobis dedit</w:t>
      </w:r>
      <w:r w:rsidRPr="00BD53C0">
        <w:rPr>
          <w:lang w:val="it-IT"/>
        </w:rPr>
        <w:br/>
        <w:t>Poenas suae vesaniae</w:t>
      </w:r>
      <w:r w:rsidRPr="00BD53C0">
        <w:rPr>
          <w:lang w:val="it-IT"/>
        </w:rPr>
        <w:br/>
        <w:t>Vilißima haec plebecula,</w:t>
      </w:r>
      <w:r w:rsidRPr="00BD53C0">
        <w:rPr>
          <w:lang w:val="it-IT"/>
        </w:rPr>
        <w:br/>
        <w:t>Clementioribus hactenus</w:t>
      </w:r>
      <w:r w:rsidRPr="00BD53C0">
        <w:rPr>
          <w:lang w:val="it-IT"/>
        </w:rPr>
        <w:br/>
        <w:t>Nobis sed vsi. nunc ferent</w:t>
      </w:r>
      <w:r w:rsidRPr="00BD53C0">
        <w:rPr>
          <w:lang w:val="it-IT"/>
        </w:rPr>
        <w:br/>
        <w:t>735 Quod victor audebit ferox,</w:t>
      </w:r>
      <w:r w:rsidRPr="00BD53C0">
        <w:rPr>
          <w:lang w:val="it-IT"/>
        </w:rPr>
        <w:br/>
        <w:t>Oestro furoris percitus.</w:t>
      </w:r>
      <w:r w:rsidRPr="00BD53C0">
        <w:rPr>
          <w:lang w:val="it-IT"/>
        </w:rPr>
        <w:br/>
        <w:t>Salmana. Vigilatne miles excubans?</w:t>
      </w:r>
      <w:r w:rsidRPr="00BD53C0">
        <w:rPr>
          <w:lang w:val="it-IT"/>
        </w:rPr>
        <w:br/>
        <w:t>Primus militum. Vigilat, nec est qui non suam</w:t>
      </w:r>
      <w:r w:rsidRPr="00BD53C0">
        <w:rPr>
          <w:lang w:val="it-IT"/>
        </w:rPr>
        <w:br/>
        <w:t>Rectißime prouinciam</w:t>
      </w:r>
      <w:r w:rsidRPr="00BD53C0">
        <w:rPr>
          <w:lang w:val="it-IT"/>
        </w:rPr>
        <w:br/>
        <w:t>740 Nunc administret temporis,</w:t>
      </w:r>
      <w:r w:rsidRPr="00BD53C0">
        <w:rPr>
          <w:lang w:val="it-IT"/>
        </w:rPr>
        <w:br/>
        <w:t>Rex Salmana inuictißime.</w:t>
      </w:r>
      <w:r w:rsidRPr="00BD53C0">
        <w:rPr>
          <w:lang w:val="it-IT"/>
        </w:rPr>
        <w:br/>
        <w:t>Salmana. Isthuc volebam, nam solet</w:t>
      </w:r>
      <w:r w:rsidRPr="00BD53C0">
        <w:rPr>
          <w:lang w:val="it-IT"/>
        </w:rPr>
        <w:br/>
        <w:t>Vigilantia periculum</w:t>
      </w:r>
      <w:r w:rsidRPr="00BD53C0">
        <w:rPr>
          <w:lang w:val="it-IT"/>
        </w:rPr>
        <w:br/>
        <w:t>Quod imminet retundier.</w:t>
      </w:r>
      <w:r w:rsidRPr="00BD53C0">
        <w:rPr>
          <w:lang w:val="it-IT"/>
        </w:rPr>
        <w:br/>
        <w:t>745 Primus militum. Est vestra nobis maxime</w:t>
      </w:r>
      <w:r w:rsidRPr="00BD53C0">
        <w:rPr>
          <w:lang w:val="it-IT"/>
        </w:rPr>
        <w:br/>
        <w:t>Curae salus, facillime</w:t>
      </w:r>
      <w:r w:rsidRPr="00BD53C0">
        <w:rPr>
          <w:lang w:val="it-IT"/>
        </w:rPr>
        <w:br/>
        <w:t>Feramus hoc vt tedij,</w:t>
      </w:r>
      <w:r w:rsidRPr="00BD53C0">
        <w:rPr>
          <w:lang w:val="it-IT"/>
        </w:rPr>
        <w:br/>
        <w:t>Generare quod solet labor.</w:t>
      </w:r>
      <w:r w:rsidRPr="00BD53C0">
        <w:rPr>
          <w:lang w:val="it-IT"/>
        </w:rPr>
        <w:br/>
        <w:t>Oreb. Seruos fideles quod decet</w:t>
      </w:r>
      <w:r w:rsidRPr="00BD53C0">
        <w:rPr>
          <w:lang w:val="it-IT"/>
        </w:rPr>
        <w:br/>
        <w:t>750 Fecisse vos semper scio.</w:t>
      </w:r>
      <w:r w:rsidRPr="00BD53C0">
        <w:rPr>
          <w:lang w:val="it-IT"/>
        </w:rPr>
        <w:br/>
        <w:t>Proinde cum bello editae</w:t>
      </w:r>
      <w:r w:rsidRPr="00BD53C0">
        <w:rPr>
          <w:lang w:val="it-IT"/>
        </w:rPr>
        <w:br/>
        <w:t>Pacis fruemur commodo:</w:t>
      </w:r>
      <w:r w:rsidRPr="00BD53C0">
        <w:rPr>
          <w:lang w:val="it-IT"/>
        </w:rPr>
        <w:br/>
        <w:t>Feretis ampla praemia.</w:t>
      </w:r>
      <w:r w:rsidRPr="00BD53C0">
        <w:rPr>
          <w:lang w:val="it-IT"/>
        </w:rPr>
        <w:br/>
        <w:t>Zebee. Facite vt sciamus tempori,</w:t>
      </w:r>
      <w:r w:rsidRPr="00BD53C0">
        <w:rPr>
          <w:lang w:val="it-IT"/>
        </w:rPr>
        <w:br/>
        <w:t>755 Vel musca si praeteruolet.</w:t>
      </w:r>
      <w:r w:rsidRPr="00BD53C0">
        <w:rPr>
          <w:lang w:val="it-IT"/>
        </w:rPr>
        <w:br/>
        <w:t>Primus militum. Curabitur recte admodum:</w:t>
      </w:r>
      <w:r>
        <w:rPr>
          <w:rStyle w:val="FootnoteReference"/>
        </w:rPr>
        <w:footnoteReference w:id="16"/>
      </w:r>
      <w:r w:rsidRPr="00BD53C0">
        <w:rPr>
          <w:lang w:val="it-IT"/>
        </w:rPr>
        <w:br/>
      </w:r>
    </w:p>
    <w:p w14:paraId="0CF9E42D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t xml:space="preserve">        Actus quarti. Scena tertia</w:t>
      </w:r>
      <w:r w:rsidRPr="00BD53C0">
        <w:rPr>
          <w:lang w:val="it-IT"/>
        </w:rPr>
        <w:br/>
        <w:t xml:space="preserve">       Gedeon. Phara. Milites</w:t>
      </w:r>
      <w:r w:rsidRPr="00BD53C0">
        <w:rPr>
          <w:lang w:val="it-IT"/>
        </w:rPr>
        <w:br/>
        <w:t>Gedeon. INtempesta quidem nox est, &amp; fessa labore</w:t>
      </w:r>
      <w:r w:rsidRPr="00BD53C0">
        <w:rPr>
          <w:lang w:val="it-IT"/>
        </w:rPr>
        <w:br/>
        <w:t>Corpora nunc essent grato recreanda sopore:</w:t>
      </w:r>
      <w:r w:rsidRPr="00BD53C0">
        <w:rPr>
          <w:lang w:val="it-IT"/>
        </w:rPr>
        <w:br/>
        <w:t>Hostica sed Dominus vult nos inuadere castra,</w:t>
      </w:r>
      <w:r w:rsidRPr="00BD53C0">
        <w:rPr>
          <w:lang w:val="it-IT"/>
        </w:rPr>
        <w:br/>
        <w:t>760 Auspice quo foelix iam nunc cadet alea belli.</w:t>
      </w:r>
      <w:r w:rsidRPr="00BD53C0">
        <w:rPr>
          <w:lang w:val="it-IT"/>
        </w:rPr>
        <w:br/>
        <w:t>Primus militum. Num graue sit vitam posituro soluere somnum?</w:t>
      </w:r>
      <w:r w:rsidRPr="00BD53C0">
        <w:rPr>
          <w:lang w:val="it-IT"/>
        </w:rPr>
        <w:br/>
        <w:t>2. Militum. Est quocunque vocat Dominus sine murmure eundum.</w:t>
      </w:r>
      <w:r w:rsidRPr="00BD53C0">
        <w:rPr>
          <w:lang w:val="it-IT"/>
        </w:rPr>
        <w:br/>
        <w:t>3. Militum. Nectam alas humeris, pedibus talaria nectam,</w:t>
      </w:r>
      <w:r w:rsidRPr="00BD53C0">
        <w:rPr>
          <w:lang w:val="it-IT"/>
        </w:rPr>
        <w:br/>
        <w:t>Consequar vt celeri Regem Gedeona cursu.</w:t>
      </w:r>
      <w:r w:rsidRPr="00BD53C0">
        <w:rPr>
          <w:lang w:val="it-IT"/>
        </w:rPr>
        <w:br/>
        <w:t>765 4. Militum. Degener haud vnquam remorabitur optima terror</w:t>
      </w:r>
      <w:r w:rsidRPr="00BD53C0">
        <w:rPr>
          <w:lang w:val="it-IT"/>
        </w:rPr>
        <w:br/>
        <w:t>Pectora, quae virtus incendit laudis amore.</w:t>
      </w:r>
      <w:r w:rsidRPr="00BD53C0">
        <w:rPr>
          <w:lang w:val="it-IT"/>
        </w:rPr>
        <w:br/>
      </w:r>
    </w:p>
    <w:p w14:paraId="69B35D46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br w:type="page"/>
      </w:r>
    </w:p>
    <w:p w14:paraId="210E38D9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t>5. Mil. Intrepidus quocunqe voles, &amp; duxeris, ibo.</w:t>
      </w:r>
      <w:r w:rsidRPr="00BD53C0">
        <w:rPr>
          <w:lang w:val="it-IT"/>
        </w:rPr>
        <w:br/>
        <w:t>6. Mil. Fidus ego fuero Gedeon tibi semper Achates.</w:t>
      </w:r>
      <w:r w:rsidRPr="00BD53C0">
        <w:rPr>
          <w:lang w:val="it-IT"/>
        </w:rPr>
        <w:br/>
        <w:t>7. Mil. Quolibet abducas vel mortis claustra subibo.</w:t>
      </w:r>
      <w:r w:rsidRPr="00BD53C0">
        <w:rPr>
          <w:lang w:val="it-IT"/>
        </w:rPr>
        <w:br/>
        <w:t>770 8. Mil. Ardet pugnandi miro mihi pectus amore.</w:t>
      </w:r>
      <w:r w:rsidRPr="00BD53C0">
        <w:rPr>
          <w:lang w:val="it-IT"/>
        </w:rPr>
        <w:br/>
        <w:t>Gedeon. O animis validi Abramidae, nunc fortibus armis</w:t>
      </w:r>
      <w:r w:rsidRPr="00BD53C0">
        <w:rPr>
          <w:lang w:val="it-IT"/>
        </w:rPr>
        <w:br/>
        <w:t>Has aptate manus, queis duros ante labores</w:t>
      </w:r>
      <w:r w:rsidRPr="00BD53C0">
        <w:rPr>
          <w:lang w:val="it-IT"/>
        </w:rPr>
        <w:br/>
        <w:t>Pro patria a Domino promissa saepe tulistis.</w:t>
      </w:r>
      <w:r w:rsidRPr="00BD53C0">
        <w:rPr>
          <w:lang w:val="it-IT"/>
        </w:rPr>
        <w:br/>
        <w:t>Non procul hostis abest, vicino hostilia castra</w:t>
      </w:r>
      <w:r w:rsidRPr="00BD53C0">
        <w:rPr>
          <w:lang w:val="it-IT"/>
        </w:rPr>
        <w:br/>
        <w:t>775 Sunt defixa loco, pellendus milite forti</w:t>
      </w:r>
      <w:r w:rsidRPr="00BD53C0">
        <w:rPr>
          <w:lang w:val="it-IT"/>
        </w:rPr>
        <w:br/>
        <w:t>Nunc erit, aut seruum praebendum in vincula corpus.</w:t>
      </w:r>
      <w:r w:rsidRPr="00BD53C0">
        <w:rPr>
          <w:lang w:val="it-IT"/>
        </w:rPr>
        <w:br/>
        <w:t>Nunc memores patriae, nuptas &amp; pignora chara</w:t>
      </w:r>
      <w:r w:rsidRPr="00BD53C0">
        <w:rPr>
          <w:lang w:val="it-IT"/>
        </w:rPr>
        <w:br/>
        <w:t>Voluite, victrici patrios inuisere dextra</w:t>
      </w:r>
      <w:r w:rsidRPr="00BD53C0">
        <w:rPr>
          <w:lang w:val="it-IT"/>
        </w:rPr>
        <w:br/>
        <w:t>Sit nunc cura lares, pulchrum est audere paternos</w:t>
      </w:r>
      <w:r w:rsidRPr="00BD53C0">
        <w:rPr>
          <w:lang w:val="it-IT"/>
        </w:rPr>
        <w:br/>
        <w:t>780 Defensare locos; pulchrum est pugnando tenere</w:t>
      </w:r>
      <w:r w:rsidRPr="00BD53C0">
        <w:rPr>
          <w:lang w:val="it-IT"/>
        </w:rPr>
        <w:br/>
        <w:t>Promissas nostris olim maioribus vrbes.</w:t>
      </w:r>
      <w:r w:rsidRPr="00BD53C0">
        <w:rPr>
          <w:lang w:val="it-IT"/>
        </w:rPr>
        <w:br/>
        <w:t>Non vos luctificae mortis, non tristis imago</w:t>
      </w:r>
      <w:r w:rsidRPr="00BD53C0">
        <w:rPr>
          <w:lang w:val="it-IT"/>
        </w:rPr>
        <w:br/>
        <w:t>Bellorum moueat, forti quin pectoris aestu</w:t>
      </w:r>
      <w:r w:rsidRPr="00BD53C0">
        <w:rPr>
          <w:lang w:val="it-IT"/>
        </w:rPr>
        <w:br/>
        <w:t>Pergite, nunc  hosti vestras ostendite vires.</w:t>
      </w:r>
      <w:r w:rsidRPr="00BD53C0">
        <w:rPr>
          <w:lang w:val="it-IT"/>
        </w:rPr>
        <w:br/>
      </w:r>
      <w:r w:rsidRPr="00BD53C0">
        <w:rPr>
          <w:lang w:val="en-US"/>
        </w:rPr>
        <w:t>785 Nunc animis opus est, nunc vos defendite telis.</w:t>
      </w:r>
      <w:r w:rsidRPr="00BD53C0">
        <w:rPr>
          <w:lang w:val="en-US"/>
        </w:rPr>
        <w:br/>
        <w:t>Fingite nunc nuptas, &amp; auos, charosque parentes</w:t>
      </w:r>
      <w:r w:rsidRPr="00BD53C0">
        <w:rPr>
          <w:lang w:val="en-US"/>
        </w:rPr>
        <w:br/>
        <w:t>In vestris gladiis solam retinere salutem.</w:t>
      </w:r>
      <w:r w:rsidRPr="00BD53C0">
        <w:rPr>
          <w:lang w:val="en-US"/>
        </w:rPr>
        <w:br/>
      </w:r>
      <w:r w:rsidRPr="00BD53C0">
        <w:rPr>
          <w:lang w:val="it-IT"/>
        </w:rPr>
        <w:t>Pergite nunc porro, qua monti vallis adhaeret,</w:t>
      </w:r>
      <w:r w:rsidRPr="00BD53C0">
        <w:rPr>
          <w:lang w:val="it-IT"/>
        </w:rPr>
        <w:br/>
        <w:t>Fons vbi bullit Arad tenui pellucidus vnda</w:t>
      </w:r>
      <w:r w:rsidRPr="00BD53C0">
        <w:rPr>
          <w:lang w:val="it-IT"/>
        </w:rPr>
        <w:br/>
        <w:t>790 9. Mil. Ductorem sequimur quo tandemcunqe vocemur.</w:t>
      </w:r>
      <w:r w:rsidRPr="00BD53C0">
        <w:rPr>
          <w:lang w:val="it-IT"/>
        </w:rPr>
        <w:br/>
      </w:r>
      <w:r w:rsidRPr="00BD53C0">
        <w:rPr>
          <w:lang w:val="it-IT"/>
        </w:rPr>
        <w:br/>
        <w:t>Chorus.</w:t>
      </w:r>
      <w:r>
        <w:rPr>
          <w:rStyle w:val="FootnoteReference"/>
        </w:rPr>
        <w:footnoteReference w:id="17"/>
      </w:r>
      <w:r w:rsidRPr="00BD53C0">
        <w:rPr>
          <w:lang w:val="it-IT"/>
        </w:rPr>
        <w:br/>
        <w:t>REgnator orbis vnus, &amp; verus Deus,</w:t>
      </w:r>
      <w:r w:rsidRPr="00BD53C0">
        <w:rPr>
          <w:lang w:val="it-IT"/>
        </w:rPr>
        <w:br/>
        <w:t>Solumque numen propitium, pollens, potens,</w:t>
      </w:r>
      <w:r w:rsidRPr="00BD53C0">
        <w:rPr>
          <w:lang w:val="it-IT"/>
        </w:rPr>
        <w:br/>
        <w:t>F</w:t>
      </w:r>
      <w:r w:rsidRPr="00BD53C0">
        <w:rPr>
          <w:lang w:val="it-IT"/>
        </w:rPr>
        <w:br/>
      </w:r>
    </w:p>
    <w:p w14:paraId="39A79E52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br w:type="page"/>
      </w:r>
    </w:p>
    <w:p w14:paraId="6E71802F" w14:textId="77777777" w:rsidR="0093400E" w:rsidRPr="00BD53C0" w:rsidRDefault="00670DA7">
      <w:pPr>
        <w:rPr>
          <w:lang w:val="en-US"/>
        </w:rPr>
      </w:pPr>
      <w:r w:rsidRPr="00BD53C0">
        <w:rPr>
          <w:lang w:val="en-US"/>
        </w:rPr>
        <w:br/>
      </w:r>
      <w:r>
        <w:rPr>
          <w:lang w:val="en-GB"/>
        </w:rPr>
        <w:t>Idem seuerus vltor, &amp; clemens pater.</w:t>
      </w:r>
      <w:r>
        <w:rPr>
          <w:lang w:val="en-GB"/>
        </w:rPr>
        <w:br/>
      </w:r>
      <w:r w:rsidRPr="00BD53C0">
        <w:rPr>
          <w:lang w:val="en-US"/>
        </w:rPr>
        <w:t>Tuis tremendus &amp; seuerus bostibus,</w:t>
      </w:r>
      <w:r w:rsidRPr="00BD53C0">
        <w:rPr>
          <w:lang w:val="en-US"/>
        </w:rPr>
        <w:br/>
        <w:t>795 Tuis amicis lenis, &amp; salutifer,</w:t>
      </w:r>
      <w:r w:rsidRPr="00BD53C0">
        <w:rPr>
          <w:lang w:val="en-US"/>
        </w:rPr>
        <w:br/>
        <w:t>Irae timendae, sed tamen placabilis,</w:t>
      </w:r>
      <w:r w:rsidRPr="00BD53C0">
        <w:rPr>
          <w:lang w:val="en-US"/>
        </w:rPr>
        <w:br/>
        <w:t>Amore feruens, idem, &amp; irritabilis.</w:t>
      </w:r>
      <w:r w:rsidRPr="00BD53C0">
        <w:rPr>
          <w:lang w:val="en-US"/>
        </w:rPr>
        <w:br/>
        <w:t>Nos seruitutis iusta presserunt mala,</w:t>
      </w:r>
      <w:r w:rsidRPr="00BD53C0">
        <w:rPr>
          <w:lang w:val="en-US"/>
        </w:rPr>
        <w:br/>
        <w:t>Meritasque poenas dedimus impij, impiis,</w:t>
      </w:r>
      <w:r w:rsidRPr="00BD53C0">
        <w:rPr>
          <w:lang w:val="en-US"/>
        </w:rPr>
        <w:br/>
        <w:t>800 Benignitatis sed tuae tandem memor:</w:t>
      </w:r>
      <w:r w:rsidRPr="00BD53C0">
        <w:rPr>
          <w:lang w:val="en-US"/>
        </w:rPr>
        <w:br/>
        <w:t>Maerore pressos, obrutosque luctibus</w:t>
      </w:r>
      <w:r w:rsidRPr="00BD53C0">
        <w:rPr>
          <w:lang w:val="en-US"/>
        </w:rPr>
        <w:br/>
        <w:t>Leuas beato gaudiorum nuncio.</w:t>
      </w:r>
      <w:r w:rsidRPr="00BD53C0">
        <w:rPr>
          <w:lang w:val="en-US"/>
        </w:rPr>
        <w:br/>
      </w:r>
    </w:p>
    <w:p w14:paraId="134F8775" w14:textId="77777777" w:rsidR="0093400E" w:rsidRDefault="00670DA7">
      <w:r w:rsidRPr="00BD53C0">
        <w:rPr>
          <w:lang w:val="en-US"/>
        </w:rPr>
        <w:t xml:space="preserve">        </w:t>
      </w:r>
      <w:r w:rsidRPr="00BD53C0">
        <w:rPr>
          <w:lang w:val="it-IT"/>
        </w:rPr>
        <w:t>Actus quinti. Scena prima.</w:t>
      </w:r>
      <w:r w:rsidRPr="00BD53C0">
        <w:rPr>
          <w:lang w:val="it-IT"/>
        </w:rPr>
        <w:br/>
        <w:t xml:space="preserve">        Deus. </w:t>
      </w:r>
      <w:r>
        <w:t>Gedeon.</w:t>
      </w:r>
      <w:r>
        <w:br/>
        <w:t>Deus. HVc aures patulas Gedeon, huc lumina flecte.</w:t>
      </w:r>
      <w:r>
        <w:br/>
        <w:t>Gedeon. Asto paratus obsequi, tu praecipe.</w:t>
      </w:r>
      <w:r>
        <w:br/>
        <w:t>805 Deus. Magna nimis tecum populi vis tendit in hostem,</w:t>
      </w:r>
      <w:r>
        <w:br/>
        <w:t>Quam non beabo gloria victoriae</w:t>
      </w:r>
      <w:r>
        <w:br/>
        <w:t>Ne quando auertens recto de tramite gressus,</w:t>
      </w:r>
      <w:r>
        <w:br/>
        <w:t>Et mente male grata Isra</w:t>
      </w:r>
      <w:r>
        <w:rPr>
          <w:rFonts w:cstheme="minorHAnsi"/>
        </w:rPr>
        <w:t>ê</w:t>
      </w:r>
      <w:r>
        <w:t>l, velut solet,</w:t>
      </w:r>
      <w:r>
        <w:br/>
        <w:t>Hunc mihi promeritae decerpat laudis honorem,</w:t>
      </w:r>
      <w:r>
        <w:br/>
        <w:t>810 Propriis redemptam iactitans se viribus.</w:t>
      </w:r>
      <w:r>
        <w:br/>
        <w:t>Nuncius haec igitur cunctis expromito dicta:</w:t>
      </w:r>
      <w:r>
        <w:br/>
        <w:t>Ambage nulla nuncium circumloquens,</w:t>
      </w:r>
      <w:r>
        <w:br/>
        <w:t>Si quis degenerem non prorsus mente timorem</w:t>
      </w:r>
      <w:r>
        <w:br/>
        <w:t>Exclusit, aedes vt paternas hinc petat.</w:t>
      </w:r>
      <w:r>
        <w:br/>
      </w:r>
      <w:r>
        <w:br w:type="page"/>
      </w:r>
    </w:p>
    <w:p w14:paraId="6D0C5B0F" w14:textId="77777777" w:rsidR="0093400E" w:rsidRPr="00BD53C0" w:rsidRDefault="00670DA7">
      <w:pPr>
        <w:spacing w:after="0"/>
        <w:rPr>
          <w:lang w:val="it-IT"/>
        </w:rPr>
      </w:pPr>
      <w:r w:rsidRPr="00BD53C0">
        <w:rPr>
          <w:lang w:val="it-IT"/>
        </w:rPr>
        <w:t xml:space="preserve">815 Gedeon. Nulla mora est in me, tua iussa facessere regnum est, </w:t>
      </w:r>
      <w:r w:rsidRPr="00BD53C0">
        <w:rPr>
          <w:lang w:val="it-IT"/>
        </w:rPr>
        <w:br/>
        <w:t>O qui latebras mentium abditas vides.</w:t>
      </w:r>
      <w:r w:rsidRPr="00BD53C0">
        <w:rPr>
          <w:lang w:val="it-IT"/>
        </w:rPr>
        <w:br/>
        <w:t>Languida si pauidus cuiusquam pectora terror</w:t>
      </w:r>
      <w:r>
        <w:rPr>
          <w:rStyle w:val="FootnoteReference"/>
        </w:rPr>
        <w:footnoteReference w:id="18"/>
      </w:r>
      <w:r w:rsidRPr="00BD53C0">
        <w:rPr>
          <w:lang w:val="it-IT"/>
        </w:rPr>
        <w:br/>
        <w:t>Occupat, abire hunc praecipit Deus ad suos,</w:t>
      </w:r>
      <w:r w:rsidRPr="00BD53C0">
        <w:rPr>
          <w:lang w:val="it-IT"/>
        </w:rPr>
        <w:br/>
        <w:t xml:space="preserve">5. Israel. Frustra tentamus Iudaica regna tueri </w:t>
      </w:r>
    </w:p>
    <w:p w14:paraId="0E0E3A33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t>820 Imbellis huius signa sectati ducis.</w:t>
      </w:r>
      <w:r w:rsidRPr="00BD53C0">
        <w:rPr>
          <w:lang w:val="it-IT"/>
        </w:rPr>
        <w:br/>
      </w:r>
      <w:r w:rsidRPr="00BD53C0">
        <w:rPr>
          <w:lang w:val="en-US"/>
        </w:rPr>
        <w:t>Hostiles quoties turmas &amp; castra recordor</w:t>
      </w:r>
      <w:r w:rsidRPr="00BD53C0">
        <w:rPr>
          <w:lang w:val="en-US"/>
        </w:rPr>
        <w:br/>
        <w:t>Terrore sanguis frigidus mihi diffluit.</w:t>
      </w:r>
      <w:r w:rsidRPr="00BD53C0">
        <w:rPr>
          <w:lang w:val="en-US"/>
        </w:rPr>
        <w:br/>
        <w:t xml:space="preserve">Gedeon. </w:t>
      </w:r>
      <w:r w:rsidRPr="00BD53C0">
        <w:rPr>
          <w:lang w:val="it-IT"/>
        </w:rPr>
        <w:t xml:space="preserve">Quid tacitus voluis quod aperta fronte fatendum est? </w:t>
      </w:r>
      <w:r w:rsidRPr="00BD53C0">
        <w:rPr>
          <w:lang w:val="it-IT"/>
        </w:rPr>
        <w:br/>
        <w:t>Quid gannientis vulpis instar murmuras?</w:t>
      </w:r>
      <w:r w:rsidRPr="00BD53C0">
        <w:rPr>
          <w:lang w:val="it-IT"/>
        </w:rPr>
        <w:br/>
        <w:t xml:space="preserve">825 5. Israel. Hinc pugnare vetat mens quae labefacta timore </w:t>
      </w:r>
      <w:r w:rsidRPr="00BD53C0">
        <w:rPr>
          <w:lang w:val="it-IT"/>
        </w:rPr>
        <w:br/>
        <w:t>Curas medullis intimis premit graues,</w:t>
      </w:r>
      <w:r w:rsidRPr="00BD53C0">
        <w:rPr>
          <w:lang w:val="it-IT"/>
        </w:rPr>
        <w:br/>
        <w:t>Hinc pugnare iubet pudor, huc ita fluctibus illuc</w:t>
      </w:r>
      <w:r w:rsidRPr="00BD53C0">
        <w:rPr>
          <w:lang w:val="it-IT"/>
        </w:rPr>
        <w:br/>
        <w:t>Luctantibus certi nihil tenens feror.</w:t>
      </w:r>
      <w:r w:rsidRPr="00BD53C0">
        <w:rPr>
          <w:lang w:val="it-IT"/>
        </w:rPr>
        <w:br/>
        <w:t>Gedeon. Non intrat reprobum fidei spes credula pectus</w:t>
      </w:r>
      <w:r w:rsidRPr="00BD53C0">
        <w:rPr>
          <w:lang w:val="it-IT"/>
        </w:rPr>
        <w:br/>
        <w:t>830 Isthinc facesse dedecus nostrae domus.</w:t>
      </w:r>
      <w:r w:rsidRPr="00BD53C0">
        <w:rPr>
          <w:lang w:val="it-IT"/>
        </w:rPr>
        <w:br/>
        <w:t>Defecere duo &amp; viginti millia castris,</w:t>
      </w:r>
      <w:r>
        <w:rPr>
          <w:rStyle w:val="FootnoteReference"/>
        </w:rPr>
        <w:footnoteReference w:id="19"/>
      </w:r>
      <w:r w:rsidRPr="00BD53C0">
        <w:rPr>
          <w:lang w:val="it-IT"/>
        </w:rPr>
        <w:br/>
        <w:t>Superant decem tantum virorum millia.</w:t>
      </w:r>
      <w:r w:rsidRPr="00BD53C0">
        <w:rPr>
          <w:lang w:val="it-IT"/>
        </w:rPr>
        <w:br/>
        <w:t>Deus. Magna nimis rursus populi vis tendit in hostem,</w:t>
      </w:r>
      <w:r w:rsidRPr="00BD53C0">
        <w:rPr>
          <w:lang w:val="it-IT"/>
        </w:rPr>
        <w:br/>
        <w:t>Sed imperatis te meis accommoda.</w:t>
      </w:r>
      <w:r w:rsidRPr="00BD53C0">
        <w:rPr>
          <w:lang w:val="it-IT"/>
        </w:rPr>
        <w:br/>
        <w:t>835 Non procul obliquo lustratur flumine vallis,</w:t>
      </w:r>
      <w:r w:rsidRPr="00BD53C0">
        <w:rPr>
          <w:lang w:val="it-IT"/>
        </w:rPr>
        <w:br/>
        <w:t>Vbi indicabo quos velim hosti occurrere.</w:t>
      </w:r>
      <w:r w:rsidRPr="00BD53C0">
        <w:rPr>
          <w:lang w:val="it-IT"/>
        </w:rPr>
        <w:br/>
        <w:t>Pergite qua nunc me praeeuntem cernitis, ipse</w:t>
      </w:r>
      <w:r>
        <w:rPr>
          <w:rStyle w:val="FootnoteReference"/>
        </w:rPr>
        <w:footnoteReference w:id="20"/>
      </w:r>
      <w:r w:rsidRPr="00BD53C0">
        <w:rPr>
          <w:lang w:val="it-IT"/>
        </w:rPr>
        <w:br/>
        <w:t>Sic vult ab alto qui regit mundum aethere.</w:t>
      </w:r>
      <w:r w:rsidRPr="00BD53C0">
        <w:rPr>
          <w:lang w:val="it-IT"/>
        </w:rPr>
        <w:br/>
      </w:r>
      <w:r w:rsidRPr="00BD53C0">
        <w:rPr>
          <w:lang w:val="en-US"/>
        </w:rPr>
        <w:t>Qui desumpta manu canis instar flumina lambent.</w:t>
      </w:r>
      <w:r w:rsidRPr="00BD53C0">
        <w:rPr>
          <w:lang w:val="en-US"/>
        </w:rPr>
        <w:br/>
        <w:t>840 Iubeas seorsim a caeteris consistere.</w:t>
      </w:r>
      <w:r w:rsidRPr="00BD53C0">
        <w:rPr>
          <w:lang w:val="en-US"/>
        </w:rPr>
        <w:br/>
      </w:r>
      <w:r w:rsidRPr="00BD53C0">
        <w:rPr>
          <w:lang w:val="it-IT"/>
        </w:rPr>
        <w:t>F ij</w:t>
      </w:r>
      <w:r w:rsidRPr="00BD53C0">
        <w:rPr>
          <w:lang w:val="it-IT"/>
        </w:rPr>
        <w:br/>
      </w:r>
    </w:p>
    <w:p w14:paraId="52DB71CB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br w:type="page"/>
      </w:r>
    </w:p>
    <w:p w14:paraId="47A96C96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t>i. 4.</w:t>
      </w:r>
    </w:p>
    <w:p w14:paraId="49B7894A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t>Gedeon. O comites dum facta dei miranda recordor</w:t>
      </w:r>
      <w:r w:rsidRPr="00BD53C0">
        <w:rPr>
          <w:lang w:val="it-IT"/>
        </w:rPr>
        <w:br/>
        <w:t>Obstupeo, verbis ora nec praehent iter.</w:t>
      </w:r>
      <w:r w:rsidRPr="00BD53C0">
        <w:rPr>
          <w:lang w:val="it-IT"/>
        </w:rPr>
        <w:br/>
        <w:t>Nos igitur quoniam nescimus sensa Tonantis:</w:t>
      </w:r>
      <w:r>
        <w:rPr>
          <w:rStyle w:val="FootnoteReference"/>
        </w:rPr>
        <w:footnoteReference w:id="21"/>
      </w:r>
      <w:r w:rsidRPr="00BD53C0">
        <w:rPr>
          <w:lang w:val="it-IT"/>
        </w:rPr>
        <w:br/>
        <w:t>Parere tacitos numinis iußis decet.</w:t>
      </w:r>
      <w:r w:rsidRPr="00BD53C0">
        <w:rPr>
          <w:lang w:val="it-IT"/>
        </w:rPr>
        <w:br/>
        <w:t>845 Hunc Dominus fluuium degustet quisque bibendo</w:t>
      </w:r>
      <w:r w:rsidRPr="00BD53C0">
        <w:rPr>
          <w:lang w:val="it-IT"/>
        </w:rPr>
        <w:br/>
        <w:t>lubet, patrabit suspicor quiddam noui.</w:t>
      </w:r>
      <w:r w:rsidRPr="00BD53C0">
        <w:rPr>
          <w:lang w:val="it-IT"/>
        </w:rPr>
        <w:br/>
        <w:t>Tum Deus. Qui lympham hauserunt canis instar forte trecenti,</w:t>
      </w:r>
      <w:r w:rsidRPr="00BD53C0">
        <w:rPr>
          <w:lang w:val="it-IT"/>
        </w:rPr>
        <w:br/>
        <w:t>Comitatus istis dißipabis Madian.</w:t>
      </w:r>
      <w:r w:rsidRPr="00BD53C0">
        <w:rPr>
          <w:lang w:val="it-IT"/>
        </w:rPr>
        <w:br/>
        <w:t>Gedeon. Vt valeant igitur reliqui te authore iubebo,</w:t>
      </w:r>
      <w:r w:rsidRPr="00BD53C0">
        <w:rPr>
          <w:lang w:val="it-IT"/>
        </w:rPr>
        <w:br/>
        <w:t>850 Cibisque sumptis cum hoste conseram manus.</w:t>
      </w:r>
      <w:r>
        <w:rPr>
          <w:rStyle w:val="FootnoteReference"/>
        </w:rPr>
        <w:footnoteReference w:id="22"/>
      </w:r>
      <w:r w:rsidRPr="00BD53C0">
        <w:rPr>
          <w:lang w:val="it-IT"/>
        </w:rPr>
        <w:br/>
      </w:r>
      <w:r w:rsidRPr="00BD53C0">
        <w:rPr>
          <w:lang w:val="it-IT"/>
        </w:rPr>
        <w:br/>
        <w:t xml:space="preserve">         Actus quinti. Scena secunda.</w:t>
      </w:r>
      <w:r w:rsidRPr="00BD53C0">
        <w:rPr>
          <w:lang w:val="it-IT"/>
        </w:rPr>
        <w:br/>
        <w:t xml:space="preserve">         Cantent Madianitae.</w:t>
      </w:r>
      <w:r w:rsidRPr="00BD53C0">
        <w:rPr>
          <w:lang w:val="it-IT"/>
        </w:rPr>
        <w:br/>
        <w:t>4</w:t>
      </w:r>
      <w:r w:rsidRPr="00BD53C0">
        <w:rPr>
          <w:lang w:val="it-IT"/>
        </w:rPr>
        <w:br/>
        <w:t>BAcche pater viridi radiant cui cincta corymbo</w:t>
      </w:r>
      <w:r w:rsidRPr="00BD53C0">
        <w:rPr>
          <w:lang w:val="it-IT"/>
        </w:rPr>
        <w:br/>
        <w:t>Tempora, largifluus semper adesto tuis.</w:t>
      </w:r>
      <w:r w:rsidRPr="00BD53C0">
        <w:rPr>
          <w:lang w:val="it-IT"/>
        </w:rPr>
        <w:br/>
        <w:t>Optima tu grauibus praestas medicamina curis,</w:t>
      </w:r>
      <w:r w:rsidRPr="00BD53C0">
        <w:rPr>
          <w:lang w:val="it-IT"/>
        </w:rPr>
        <w:br/>
        <w:t>Et recreas dulci tristia corda mero.</w:t>
      </w:r>
      <w:r w:rsidRPr="00BD53C0">
        <w:rPr>
          <w:lang w:val="it-IT"/>
        </w:rPr>
        <w:br/>
        <w:t>855 Tu praestas modulos, tu praestas carmnis artem,</w:t>
      </w:r>
      <w:r w:rsidRPr="00BD53C0">
        <w:rPr>
          <w:lang w:val="it-IT"/>
        </w:rPr>
        <w:br/>
        <w:t>Soluis in artifices nescia membra gradus.</w:t>
      </w:r>
      <w:r w:rsidRPr="00BD53C0">
        <w:rPr>
          <w:lang w:val="it-IT"/>
        </w:rPr>
        <w:br/>
        <w:t>Mane voco te, te voco, quando mergit in alto</w:t>
      </w:r>
      <w:r w:rsidRPr="00BD53C0">
        <w:rPr>
          <w:lang w:val="it-IT"/>
        </w:rPr>
        <w:br/>
        <w:t>Antipodas visens aequore Phoebus aequos.</w:t>
      </w:r>
      <w:r w:rsidRPr="00BD53C0">
        <w:rPr>
          <w:lang w:val="it-IT"/>
        </w:rPr>
        <w:br/>
      </w:r>
    </w:p>
    <w:p w14:paraId="211AAAB6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br w:type="page"/>
      </w:r>
    </w:p>
    <w:p w14:paraId="1713BEE5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t xml:space="preserve">      Actus quinti: Scena tertia.</w:t>
      </w:r>
      <w:r w:rsidRPr="00BD53C0">
        <w:rPr>
          <w:lang w:val="it-IT"/>
        </w:rPr>
        <w:br/>
        <w:t xml:space="preserve">      Gedeon. Milites. Dominus,</w:t>
      </w:r>
      <w:r w:rsidRPr="00BD53C0">
        <w:rPr>
          <w:lang w:val="it-IT"/>
        </w:rPr>
        <w:br/>
      </w:r>
      <w:r w:rsidRPr="00BD53C0">
        <w:rPr>
          <w:lang w:val="it-IT"/>
        </w:rPr>
        <w:br/>
        <w:t xml:space="preserve">Gedeon: NOctis adest medium, placido nunc munere somni </w:t>
      </w:r>
      <w:r w:rsidRPr="00BD53C0">
        <w:rPr>
          <w:lang w:val="it-IT"/>
        </w:rPr>
        <w:br/>
        <w:t>860 Mortales gaudent, taciturna silentia noctis</w:t>
      </w:r>
      <w:r w:rsidRPr="00BD53C0">
        <w:rPr>
          <w:lang w:val="it-IT"/>
        </w:rPr>
        <w:br/>
        <w:t>Nunc regnant, fulgent tacito vaga sydera coelo.</w:t>
      </w:r>
      <w:r w:rsidRPr="00BD53C0">
        <w:rPr>
          <w:lang w:val="it-IT"/>
        </w:rPr>
        <w:br/>
        <w:t>Pergite foelicis subituri praelia pugnae.</w:t>
      </w:r>
      <w:r w:rsidRPr="00BD53C0">
        <w:rPr>
          <w:lang w:val="it-IT"/>
        </w:rPr>
        <w:br/>
        <w:t>Primus militum. Nunquam commisit quin re promissa probaret</w:t>
      </w:r>
      <w:r w:rsidRPr="00BD53C0">
        <w:rPr>
          <w:lang w:val="it-IT"/>
        </w:rPr>
        <w:br/>
        <w:t>Auspice quo belli casus tentare supremos</w:t>
      </w:r>
      <w:r w:rsidRPr="00BD53C0">
        <w:rPr>
          <w:lang w:val="it-IT"/>
        </w:rPr>
        <w:br/>
        <w:t>865 Est animus, quare te Dux spes optima lactet.</w:t>
      </w:r>
      <w:r w:rsidRPr="00BD53C0">
        <w:rPr>
          <w:lang w:val="it-IT"/>
        </w:rPr>
        <w:br/>
        <w:t>2. Militum. Non metuo quicquam, valet hinc procul improbus ille</w:t>
      </w:r>
      <w:r w:rsidRPr="00BD53C0">
        <w:rPr>
          <w:lang w:val="it-IT"/>
        </w:rPr>
        <w:br/>
        <w:t>Et metus, &amp; stultam quotquot ludibria mentem</w:t>
      </w:r>
      <w:r w:rsidRPr="00BD53C0">
        <w:rPr>
          <w:lang w:val="it-IT"/>
        </w:rPr>
        <w:br/>
        <w:t>Conturbare solent, suspiro tempora pugnae.</w:t>
      </w:r>
      <w:r w:rsidRPr="00BD53C0">
        <w:rPr>
          <w:lang w:val="it-IT"/>
        </w:rPr>
        <w:br/>
        <w:t>3. Mil. Te duce nequaquam numerosi militis hostem</w:t>
      </w:r>
      <w:r w:rsidRPr="00BD53C0">
        <w:rPr>
          <w:lang w:val="it-IT"/>
        </w:rPr>
        <w:br/>
        <w:t>870 Extimeo, qui non vllo virtutis amore</w:t>
      </w:r>
      <w:r w:rsidRPr="00BD53C0">
        <w:rPr>
          <w:lang w:val="it-IT"/>
        </w:rPr>
        <w:br/>
        <w:t>Efferus, &amp; nulla qui relligione mouetur.</w:t>
      </w:r>
      <w:r w:rsidRPr="00BD53C0">
        <w:rPr>
          <w:lang w:val="it-IT"/>
        </w:rPr>
        <w:br/>
        <w:t>4. Mil. Deseret vnda prius nudos in littore pisces,</w:t>
      </w:r>
      <w:r w:rsidRPr="00BD53C0">
        <w:rPr>
          <w:lang w:val="it-IT"/>
        </w:rPr>
        <w:br/>
        <w:t>Et Phoebus tenebras facto sibi foedere iunget,</w:t>
      </w:r>
      <w:r w:rsidRPr="00BD53C0">
        <w:rPr>
          <w:lang w:val="it-IT"/>
        </w:rPr>
        <w:br/>
        <w:t>Quam tua sectari dum res sinet arma recusem.</w:t>
      </w:r>
      <w:r w:rsidRPr="00BD53C0">
        <w:rPr>
          <w:lang w:val="it-IT"/>
        </w:rPr>
        <w:br/>
        <w:t>875  5. MiI. Quanquam Israelem durus perterreat bostis,</w:t>
      </w:r>
      <w:r w:rsidRPr="00BD53C0">
        <w:rPr>
          <w:lang w:val="it-IT"/>
        </w:rPr>
        <w:br/>
        <w:t>Qui tamen auspicio Domini iusta induit arma:</w:t>
      </w:r>
      <w:r w:rsidRPr="00BD53C0">
        <w:rPr>
          <w:lang w:val="it-IT"/>
        </w:rPr>
        <w:br/>
        <w:t>Praeditus hac mente est vt nulla pericula curet.</w:t>
      </w:r>
      <w:r w:rsidRPr="00BD53C0">
        <w:rPr>
          <w:lang w:val="it-IT"/>
        </w:rPr>
        <w:br/>
        <w:t>6. Mil. Nos non concursus pugnae, non vlla negamus</w:t>
      </w:r>
      <w:r w:rsidRPr="00BD53C0">
        <w:rPr>
          <w:lang w:val="it-IT"/>
        </w:rPr>
        <w:br/>
        <w:t>Fortiter atroci tentare pericula marte,</w:t>
      </w:r>
      <w:r w:rsidRPr="00BD53C0">
        <w:rPr>
          <w:lang w:val="it-IT"/>
        </w:rPr>
        <w:br/>
        <w:t>880 Cumque hoste audaci cupio concurrere pugna.</w:t>
      </w:r>
      <w:r w:rsidRPr="00BD53C0">
        <w:rPr>
          <w:lang w:val="it-IT"/>
        </w:rPr>
        <w:br/>
        <w:t>Gedeon. O gens lecta Deo qui cocaua nubila coeli</w:t>
      </w:r>
      <w:r w:rsidRPr="00BD53C0">
        <w:rPr>
          <w:lang w:val="it-IT"/>
        </w:rPr>
        <w:br/>
        <w:t>Qui mare, qui terrae totius maxima regna</w:t>
      </w:r>
      <w:r w:rsidRPr="00BD53C0">
        <w:rPr>
          <w:lang w:val="it-IT"/>
        </w:rPr>
        <w:br/>
        <w:t>F iij</w:t>
      </w:r>
      <w:r w:rsidRPr="00BD53C0">
        <w:rPr>
          <w:lang w:val="it-IT"/>
        </w:rPr>
        <w:br/>
      </w:r>
    </w:p>
    <w:p w14:paraId="6B8F0233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br w:type="page"/>
      </w:r>
    </w:p>
    <w:p w14:paraId="68544268" w14:textId="77777777" w:rsidR="0093400E" w:rsidRPr="00BD53C0" w:rsidRDefault="00670DA7">
      <w:pPr>
        <w:spacing w:after="0"/>
        <w:rPr>
          <w:lang w:val="it-IT"/>
        </w:rPr>
      </w:pPr>
      <w:r w:rsidRPr="00BD53C0">
        <w:rPr>
          <w:lang w:val="it-IT"/>
        </w:rPr>
        <w:t>Imperio fraenat stabili, qui sedibus istis</w:t>
      </w:r>
      <w:r w:rsidRPr="00BD53C0">
        <w:rPr>
          <w:lang w:val="it-IT"/>
        </w:rPr>
        <w:br/>
        <w:t>Expulit immanes hostes, qui patribus istam</w:t>
      </w:r>
      <w:r w:rsidRPr="00BD53C0">
        <w:rPr>
          <w:lang w:val="it-IT"/>
        </w:rPr>
        <w:br/>
        <w:t>885 Exhibuit terram, nos nunc defendet, in illum</w:t>
      </w:r>
    </w:p>
    <w:p w14:paraId="03846E92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t>Si modo spem vitae ponamus fortiter omnem.</w:t>
      </w:r>
      <w:r w:rsidRPr="00BD53C0">
        <w:rPr>
          <w:lang w:val="it-IT"/>
        </w:rPr>
        <w:br/>
        <w:t>Deus. Matura Gedeon latebrosae hoc tempore noctis,</w:t>
      </w:r>
      <w:r w:rsidRPr="00BD53C0">
        <w:rPr>
          <w:lang w:val="it-IT"/>
        </w:rPr>
        <w:br/>
        <w:t>Huc pergas, vbi nunc hostis tentoria fixit,</w:t>
      </w:r>
      <w:r w:rsidRPr="00BD53C0">
        <w:rPr>
          <w:lang w:val="it-IT"/>
        </w:rPr>
        <w:br/>
        <w:t>Quod si forte tibi pectus timor horridus angit.</w:t>
      </w:r>
      <w:r w:rsidRPr="00BD53C0">
        <w:rPr>
          <w:lang w:val="it-IT"/>
        </w:rPr>
        <w:br/>
        <w:t>890 Si solus tentes quae sunt obeunda pericla:</w:t>
      </w:r>
      <w:r w:rsidRPr="00BD53C0">
        <w:rPr>
          <w:lang w:val="it-IT"/>
        </w:rPr>
        <w:br/>
        <w:t>Phara puer tecum descendat, fortius istud</w:t>
      </w:r>
      <w:r w:rsidRPr="00BD53C0">
        <w:rPr>
          <w:lang w:val="it-IT"/>
        </w:rPr>
        <w:br/>
        <w:t>Aggredieris opus, patulis quando auribus horum</w:t>
      </w:r>
      <w:r w:rsidRPr="00BD53C0">
        <w:rPr>
          <w:lang w:val="it-IT"/>
        </w:rPr>
        <w:br/>
        <w:t>Audieris voces. Ged: faciam quod praecipis vltro.</w:t>
      </w:r>
      <w:r w:rsidRPr="00BD53C0">
        <w:rPr>
          <w:lang w:val="it-IT"/>
        </w:rPr>
        <w:br/>
        <w:t>Mecum Phara. Prope est vigilum custodia, gressum</w:t>
      </w:r>
      <w:r w:rsidRPr="00BD53C0">
        <w:rPr>
          <w:lang w:val="it-IT"/>
        </w:rPr>
        <w:br/>
        <w:t>895 Comprimo, sed patulas huc aures arrige, si quis</w:t>
      </w:r>
      <w:r w:rsidRPr="00BD53C0">
        <w:rPr>
          <w:lang w:val="it-IT"/>
        </w:rPr>
        <w:br/>
        <w:t>Forte per obscuram denarret somnia noctem.</w:t>
      </w:r>
    </w:p>
    <w:p w14:paraId="0A9281E7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br/>
        <w:t xml:space="preserve">          Actus quinti. Scena quarta.</w:t>
      </w:r>
      <w:r w:rsidRPr="00BD53C0">
        <w:rPr>
          <w:lang w:val="it-IT"/>
        </w:rPr>
        <w:br/>
        <w:t xml:space="preserve">         Madianitae. Gedeon. Phara.</w:t>
      </w:r>
      <w:r w:rsidRPr="00BD53C0">
        <w:rPr>
          <w:lang w:val="it-IT"/>
        </w:rPr>
        <w:br/>
        <w:t>3. Madianitarum. EHeu recenti corda palpitant metu,</w:t>
      </w:r>
      <w:r w:rsidRPr="00BD53C0">
        <w:rPr>
          <w:lang w:val="it-IT"/>
        </w:rPr>
        <w:br/>
        <w:t>Mens horret, haeret vox in ipsis faucibus,</w:t>
      </w:r>
      <w:r w:rsidRPr="00BD53C0">
        <w:rPr>
          <w:lang w:val="it-IT"/>
        </w:rPr>
        <w:br/>
        <w:t>Nec ora verbis peruium praebent iter,</w:t>
      </w:r>
      <w:r w:rsidRPr="00BD53C0">
        <w:rPr>
          <w:lang w:val="it-IT"/>
        </w:rPr>
        <w:br/>
        <w:t>900 Nocturna sic me visa miserum territant.</w:t>
      </w:r>
      <w:r w:rsidRPr="00BD53C0">
        <w:rPr>
          <w:lang w:val="it-IT"/>
        </w:rPr>
        <w:br/>
        <w:t>Quartus. Quibus obsecro vexatus es phantasmatis?</w:t>
      </w:r>
      <w:r w:rsidRPr="00BD53C0">
        <w:rPr>
          <w:lang w:val="it-IT"/>
        </w:rPr>
        <w:br/>
        <w:t>Tertius. Hoc somnium pectus mihi hercle lancinat,</w:t>
      </w:r>
      <w:r w:rsidRPr="00BD53C0">
        <w:rPr>
          <w:lang w:val="it-IT"/>
        </w:rPr>
        <w:br/>
        <w:t>Vulgariter siquidem solet prouerbio</w:t>
      </w:r>
      <w:r w:rsidRPr="00BD53C0">
        <w:rPr>
          <w:lang w:val="it-IT"/>
        </w:rPr>
        <w:br/>
        <w:t>Dici, sub auroram esse vera somnia.</w:t>
      </w:r>
      <w:r w:rsidRPr="00BD53C0">
        <w:rPr>
          <w:lang w:val="it-IT"/>
        </w:rPr>
        <w:br/>
        <w:t>905 Quartus. Nunc porro quale somnium fuerit sciam.</w:t>
      </w:r>
      <w:r w:rsidRPr="00BD53C0">
        <w:rPr>
          <w:lang w:val="it-IT"/>
        </w:rPr>
        <w:br/>
      </w:r>
      <w:r w:rsidRPr="00BD53C0">
        <w:rPr>
          <w:lang w:val="it-IT"/>
        </w:rPr>
        <w:br/>
      </w:r>
    </w:p>
    <w:p w14:paraId="318E2A80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br w:type="page"/>
      </w:r>
    </w:p>
    <w:p w14:paraId="36013117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t>Tertius. Videbar alta sub quiete ex hordeo</w:t>
      </w:r>
      <w:r w:rsidRPr="00BD53C0">
        <w:rPr>
          <w:lang w:val="it-IT"/>
        </w:rPr>
        <w:br/>
        <w:t>Cinericium panem videre, Madian</w:t>
      </w:r>
      <w:r w:rsidRPr="00BD53C0">
        <w:rPr>
          <w:lang w:val="it-IT"/>
        </w:rPr>
        <w:br/>
        <w:t>Qui castra magno dißiparet impetu.</w:t>
      </w:r>
      <w:r w:rsidRPr="00BD53C0">
        <w:rPr>
          <w:lang w:val="it-IT"/>
        </w:rPr>
        <w:br/>
        <w:t>Quartus Similia saepe animus mihi monstra ingerit.</w:t>
      </w:r>
      <w:r w:rsidRPr="00BD53C0">
        <w:rPr>
          <w:lang w:val="it-IT"/>
        </w:rPr>
        <w:br/>
        <w:t>910 Porro fatebor quae mihi mens dictitat.</w:t>
      </w:r>
      <w:r w:rsidRPr="00BD53C0">
        <w:rPr>
          <w:lang w:val="it-IT"/>
        </w:rPr>
        <w:br/>
        <w:t>Est hordeum inter grana vile caetera,</w:t>
      </w:r>
      <w:r w:rsidRPr="00BD53C0">
        <w:rPr>
          <w:lang w:val="it-IT"/>
        </w:rPr>
        <w:br/>
        <w:t>In Israel sic Gedeon vilißimus.</w:t>
      </w:r>
      <w:r>
        <w:rPr>
          <w:rStyle w:val="FootnoteReference"/>
        </w:rPr>
        <w:footnoteReference w:id="23"/>
      </w:r>
      <w:r w:rsidRPr="00BD53C0">
        <w:rPr>
          <w:lang w:val="it-IT"/>
        </w:rPr>
        <w:br/>
        <w:t>Subuertet hostis castra Madianitici.</w:t>
      </w:r>
      <w:r w:rsidRPr="00BD53C0">
        <w:rPr>
          <w:lang w:val="it-IT"/>
        </w:rPr>
        <w:br/>
        <w:t>Quae polliceris esse vera res docet</w:t>
      </w:r>
      <w:r w:rsidRPr="00BD53C0">
        <w:rPr>
          <w:lang w:val="it-IT"/>
        </w:rPr>
        <w:br/>
        <w:t xml:space="preserve">915 Deus </w:t>
      </w:r>
      <w:r w:rsidRPr="00BD53C0">
        <w:rPr>
          <w:rFonts w:cstheme="minorHAnsi"/>
          <w:lang w:val="it-IT"/>
        </w:rPr>
        <w:t>ô</w:t>
      </w:r>
      <w:r w:rsidRPr="00BD53C0">
        <w:rPr>
          <w:lang w:val="it-IT"/>
        </w:rPr>
        <w:t xml:space="preserve"> Deorum maxime, ac fortißime.</w:t>
      </w:r>
      <w:r>
        <w:rPr>
          <w:rStyle w:val="FootnoteReference"/>
        </w:rPr>
        <w:footnoteReference w:id="24"/>
      </w:r>
      <w:r w:rsidRPr="00BD53C0">
        <w:rPr>
          <w:lang w:val="it-IT"/>
        </w:rPr>
        <w:br/>
      </w:r>
      <w:r w:rsidRPr="00BD53C0">
        <w:rPr>
          <w:lang w:val="it-IT"/>
        </w:rPr>
        <w:br/>
        <w:t xml:space="preserve">         Actus quinti: Scena quinta.</w:t>
      </w:r>
      <w:r w:rsidRPr="00BD53C0">
        <w:rPr>
          <w:lang w:val="it-IT"/>
        </w:rPr>
        <w:br/>
        <w:t xml:space="preserve">         Gedeon. Milites vtriusque partis.</w:t>
      </w:r>
      <w:r w:rsidRPr="00BD53C0">
        <w:rPr>
          <w:lang w:val="it-IT"/>
        </w:rPr>
        <w:br/>
        <w:t>Gedeon. NVnc hosti tempus validas ostendere vires.</w:t>
      </w:r>
      <w:r w:rsidRPr="00BD53C0">
        <w:rPr>
          <w:lang w:val="it-IT"/>
        </w:rPr>
        <w:br/>
        <w:t>Sit mora tarda procul nunc est victoria certa.</w:t>
      </w:r>
      <w:r>
        <w:rPr>
          <w:rStyle w:val="FootnoteReference"/>
        </w:rPr>
        <w:footnoteReference w:id="25"/>
      </w:r>
      <w:r w:rsidRPr="00BD53C0">
        <w:rPr>
          <w:lang w:val="it-IT"/>
        </w:rPr>
        <w:br/>
        <w:t>Quisque tuba crepitet, cum res &amp; tempora poscent,</w:t>
      </w:r>
      <w:r w:rsidRPr="00BD53C0">
        <w:rPr>
          <w:lang w:val="it-IT"/>
        </w:rPr>
        <w:br/>
        <w:t>Exclametque Dei gladius, Gedeonis atque.</w:t>
      </w:r>
      <w:r w:rsidRPr="00BD53C0">
        <w:rPr>
          <w:lang w:val="it-IT"/>
        </w:rPr>
        <w:br/>
        <w:t>920 1. Mad. Vicerunt verpi, vitam fuga sola tuetur,</w:t>
      </w:r>
      <w:r w:rsidRPr="00BD53C0">
        <w:rPr>
          <w:lang w:val="it-IT"/>
        </w:rPr>
        <w:br/>
        <w:t>Consulite Reges inclyti vobis fuga.</w:t>
      </w:r>
      <w:r w:rsidRPr="00BD53C0">
        <w:rPr>
          <w:lang w:val="it-IT"/>
        </w:rPr>
        <w:br/>
        <w:t xml:space="preserve">1. IsraeI. Vicimus </w:t>
      </w:r>
      <w:r w:rsidRPr="00BD53C0">
        <w:rPr>
          <w:rFonts w:cstheme="minorHAnsi"/>
          <w:lang w:val="it-IT"/>
        </w:rPr>
        <w:t>ô</w:t>
      </w:r>
      <w:r w:rsidRPr="00BD53C0">
        <w:rPr>
          <w:lang w:val="it-IT"/>
        </w:rPr>
        <w:t xml:space="preserve"> comites, fugientem caedite turbam,</w:t>
      </w:r>
      <w:r w:rsidRPr="00BD53C0">
        <w:rPr>
          <w:lang w:val="it-IT"/>
        </w:rPr>
        <w:br/>
        <w:t>Quis hic locus? quae regio? quae mundi plaga?</w:t>
      </w:r>
      <w:r w:rsidRPr="00BD53C0">
        <w:rPr>
          <w:lang w:val="it-IT"/>
        </w:rPr>
        <w:br/>
        <w:t>2. Mad. Vbi sum? sub ortu solis? an sub cardine</w:t>
      </w:r>
      <w:r w:rsidRPr="00BD53C0">
        <w:rPr>
          <w:lang w:val="it-IT"/>
        </w:rPr>
        <w:br/>
        <w:t>925 Glacialis vrsae? an occidente sub polo?</w:t>
      </w:r>
      <w:r w:rsidRPr="00BD53C0">
        <w:rPr>
          <w:lang w:val="it-IT"/>
        </w:rPr>
        <w:br/>
        <w:t>Quas trahimus auras? quod solum fesso subest?</w:t>
      </w:r>
      <w:r w:rsidRPr="00BD53C0">
        <w:rPr>
          <w:lang w:val="it-IT"/>
        </w:rPr>
        <w:br/>
        <w:t>Vbi socij? forti ille vbi grege militum</w:t>
      </w:r>
      <w:r w:rsidRPr="00BD53C0">
        <w:rPr>
          <w:lang w:val="it-IT"/>
        </w:rPr>
        <w:br/>
        <w:t>Animosus Amalech? quanta strages contigit?</w:t>
      </w:r>
      <w:r w:rsidRPr="00BD53C0">
        <w:rPr>
          <w:lang w:val="it-IT"/>
        </w:rPr>
        <w:br/>
        <w:t>Socij cruenta caede confecti iacent</w:t>
      </w:r>
      <w:r w:rsidRPr="00BD53C0">
        <w:rPr>
          <w:lang w:val="it-IT"/>
        </w:rPr>
        <w:br/>
        <w:t xml:space="preserve"> </w:t>
      </w:r>
      <w:r w:rsidRPr="00BD53C0">
        <w:rPr>
          <w:lang w:val="it-IT"/>
        </w:rPr>
        <w:br/>
      </w:r>
      <w:r w:rsidRPr="00BD53C0">
        <w:rPr>
          <w:lang w:val="it-IT"/>
        </w:rPr>
        <w:br w:type="page"/>
      </w:r>
    </w:p>
    <w:p w14:paraId="232089A4" w14:textId="77777777" w:rsidR="00670DA7" w:rsidRPr="00BD53C0" w:rsidRDefault="00670DA7">
      <w:pPr>
        <w:rPr>
          <w:lang w:val="it-IT"/>
        </w:rPr>
      </w:pPr>
      <w:r w:rsidRPr="00BD53C0">
        <w:rPr>
          <w:lang w:val="it-IT"/>
        </w:rPr>
        <w:t>930 Vbi tela? vbi arcus? arma quis viuo mihi</w:t>
      </w:r>
      <w:r w:rsidRPr="00BD53C0">
        <w:rPr>
          <w:lang w:val="it-IT"/>
        </w:rPr>
        <w:br/>
        <w:t>Detrahere potuit? o vices rerum asperas</w:t>
      </w:r>
      <w:r w:rsidRPr="00BD53C0">
        <w:rPr>
          <w:lang w:val="it-IT"/>
        </w:rPr>
        <w:br/>
        <w:t>Libet meum videre victorem, libet,</w:t>
      </w:r>
      <w:r w:rsidRPr="00BD53C0">
        <w:rPr>
          <w:lang w:val="it-IT"/>
        </w:rPr>
        <w:br/>
        <w:t>Exurge victor quem nouum coelo pater</w:t>
      </w:r>
      <w:r w:rsidRPr="00BD53C0">
        <w:rPr>
          <w:lang w:val="it-IT"/>
        </w:rPr>
        <w:br/>
        <w:t>Genuit relicto? ad arma, ad arma, quis fragor?</w:t>
      </w:r>
      <w:r w:rsidRPr="00BD53C0">
        <w:rPr>
          <w:lang w:val="it-IT"/>
        </w:rPr>
        <w:br/>
        <w:t>935 Quis terror iste? quis tot inuexit cruces?</w:t>
      </w:r>
      <w:r w:rsidRPr="00BD53C0">
        <w:rPr>
          <w:lang w:val="it-IT"/>
        </w:rPr>
        <w:br/>
        <w:t>Vbi me recondam? quaue tellure obruam?</w:t>
      </w:r>
      <w:r w:rsidRPr="00BD53C0">
        <w:rPr>
          <w:lang w:val="it-IT"/>
        </w:rPr>
        <w:br/>
        <w:t>Quis Tanais, aut quis Nilus, aut quis Persica</w:t>
      </w:r>
      <w:r w:rsidRPr="00BD53C0">
        <w:rPr>
          <w:lang w:val="it-IT"/>
        </w:rPr>
        <w:br/>
        <w:t>Violentus vnda Tigris, aut Rhenus ferox</w:t>
      </w:r>
      <w:r w:rsidRPr="00BD53C0">
        <w:rPr>
          <w:lang w:val="it-IT"/>
        </w:rPr>
        <w:br/>
        <w:t>Tagusue Ibera turbidus gaza fluens,</w:t>
      </w:r>
      <w:r w:rsidRPr="00BD53C0">
        <w:rPr>
          <w:lang w:val="it-IT"/>
        </w:rPr>
        <w:br/>
        <w:t>940 Caput hoc malis praesentibus subduxerit,</w:t>
      </w:r>
      <w:r w:rsidRPr="00BD53C0">
        <w:rPr>
          <w:lang w:val="it-IT"/>
        </w:rPr>
        <w:br/>
        <w:t>Spes nulla postquam monstrat afflicto viam?</w:t>
      </w:r>
      <w:r w:rsidRPr="00BD53C0">
        <w:rPr>
          <w:lang w:val="it-IT"/>
        </w:rPr>
        <w:br/>
        <w:t xml:space="preserve">Zebee. Quisquamne regno gaudet? </w:t>
      </w:r>
      <w:r w:rsidRPr="00BD53C0">
        <w:rPr>
          <w:rFonts w:cstheme="minorHAnsi"/>
          <w:lang w:val="it-IT"/>
        </w:rPr>
        <w:t>ô</w:t>
      </w:r>
      <w:r w:rsidRPr="00BD53C0">
        <w:rPr>
          <w:lang w:val="it-IT"/>
        </w:rPr>
        <w:t xml:space="preserve"> fallax bonum,</w:t>
      </w:r>
      <w:r w:rsidRPr="00BD53C0">
        <w:rPr>
          <w:lang w:val="it-IT"/>
        </w:rPr>
        <w:br/>
        <w:t>Quantum malorum fronte quam blanda tegis.</w:t>
      </w:r>
      <w:r w:rsidRPr="00BD53C0">
        <w:rPr>
          <w:lang w:val="it-IT"/>
        </w:rPr>
        <w:br/>
        <w:t>Vt alta ventos semper excipiunt iuga,</w:t>
      </w:r>
      <w:r w:rsidRPr="00BD53C0">
        <w:rPr>
          <w:lang w:val="it-IT"/>
        </w:rPr>
        <w:br/>
        <w:t>945 Rupemque saxis vasta dirimentem freta</w:t>
      </w:r>
      <w:r w:rsidRPr="00BD53C0">
        <w:rPr>
          <w:lang w:val="it-IT"/>
        </w:rPr>
        <w:br/>
        <w:t>Quamuis quieti verberant fluctus maris.</w:t>
      </w:r>
      <w:r w:rsidRPr="00BD53C0">
        <w:rPr>
          <w:lang w:val="it-IT"/>
        </w:rPr>
        <w:br/>
        <w:t>Imperia sic excelsa Fortunae obiacent.</w:t>
      </w:r>
      <w:r w:rsidRPr="00BD53C0">
        <w:rPr>
          <w:lang w:val="it-IT"/>
        </w:rPr>
        <w:br/>
        <w:t>Gedeon. Siccine fraterno tinxistis sanguine dextras?</w:t>
      </w:r>
      <w:r w:rsidRPr="00BD53C0">
        <w:rPr>
          <w:lang w:val="it-IT"/>
        </w:rPr>
        <w:br/>
        <w:t xml:space="preserve">leter hos procul posita mora </w:t>
      </w:r>
      <w:r w:rsidRPr="00BD53C0">
        <w:rPr>
          <w:lang w:val="it-IT"/>
        </w:rPr>
        <w:br/>
        <w:t>950 Interfice, inferias meis</w:t>
      </w:r>
      <w:r w:rsidRPr="00BD53C0">
        <w:rPr>
          <w:lang w:val="it-IT"/>
        </w:rPr>
        <w:br/>
        <w:t>Vos mitto fratribus impij.</w:t>
      </w:r>
      <w:r w:rsidRPr="00BD53C0">
        <w:rPr>
          <w:lang w:val="it-IT"/>
        </w:rPr>
        <w:br/>
        <w:t>Blasphema tandem turba sic poenas luit.</w:t>
      </w:r>
      <w:r w:rsidRPr="00BD53C0">
        <w:rPr>
          <w:lang w:val="it-IT"/>
        </w:rPr>
        <w:br/>
        <w:t>Laus aeterna Deo, &amp; perpetuum decus,</w:t>
      </w:r>
      <w:r w:rsidRPr="00BD53C0">
        <w:rPr>
          <w:lang w:val="it-IT"/>
        </w:rPr>
        <w:br/>
        <w:t>Qui nos eripiens omnibus ex malis,</w:t>
      </w:r>
      <w:r w:rsidRPr="00BD53C0">
        <w:rPr>
          <w:lang w:val="it-IT"/>
        </w:rPr>
        <w:br/>
        <w:t>955 Monstrauit populo quam faueat suo.</w:t>
      </w:r>
    </w:p>
    <w:p w14:paraId="1AD96A53" w14:textId="77777777" w:rsidR="00BD53C0" w:rsidRDefault="00670DA7">
      <w:pPr>
        <w:rPr>
          <w:lang w:val="en-US"/>
        </w:rPr>
      </w:pPr>
      <w:r w:rsidRPr="00BD53C0">
        <w:rPr>
          <w:lang w:val="en-US"/>
        </w:rPr>
        <w:t>/back/</w:t>
      </w:r>
    </w:p>
    <w:p w14:paraId="66C508DC" w14:textId="21D0A81A" w:rsidR="0093400E" w:rsidRPr="00BD53C0" w:rsidRDefault="00670DA7">
      <w:pPr>
        <w:rPr>
          <w:lang w:val="en-US"/>
        </w:rPr>
      </w:pPr>
      <w:r>
        <w:t>Τέλο</w:t>
      </w:r>
      <w:r w:rsidRPr="00BD53C0">
        <w:rPr>
          <w:lang w:val="en-US"/>
        </w:rPr>
        <w:t>s.</w:t>
      </w:r>
      <w:r w:rsidRPr="00BD53C0">
        <w:rPr>
          <w:lang w:val="en-US"/>
        </w:rPr>
        <w:br/>
      </w:r>
    </w:p>
    <w:p w14:paraId="2FF1C108" w14:textId="77777777" w:rsidR="0093400E" w:rsidRPr="00BD53C0" w:rsidRDefault="00670DA7">
      <w:pPr>
        <w:rPr>
          <w:lang w:val="en-US"/>
        </w:rPr>
      </w:pPr>
      <w:r w:rsidRPr="00BD53C0">
        <w:rPr>
          <w:lang w:val="en-US"/>
        </w:rPr>
        <w:br w:type="page"/>
      </w:r>
    </w:p>
    <w:p w14:paraId="688712F7" w14:textId="77777777" w:rsidR="0093400E" w:rsidRPr="00BD53C0" w:rsidRDefault="00670DA7">
      <w:pPr>
        <w:rPr>
          <w:lang w:val="en-US"/>
        </w:rPr>
      </w:pPr>
      <w:r w:rsidRPr="00BD53C0">
        <w:rPr>
          <w:lang w:val="en-US"/>
        </w:rPr>
        <w:t>Suo Liberto Houthem, Ioannes</w:t>
      </w:r>
      <w:r w:rsidRPr="00BD53C0">
        <w:rPr>
          <w:lang w:val="en-US"/>
        </w:rPr>
        <w:br/>
        <w:t>Berghius, Leodius.</w:t>
      </w:r>
      <w:r w:rsidRPr="00BD53C0">
        <w:rPr>
          <w:lang w:val="en-US"/>
        </w:rPr>
        <w:br/>
      </w:r>
      <w:r w:rsidRPr="00BD53C0">
        <w:rPr>
          <w:lang w:val="it-IT"/>
        </w:rPr>
        <w:t>QVam decuit tantas Gedeonem sumere laudes</w:t>
      </w:r>
      <w:r w:rsidRPr="00BD53C0">
        <w:rPr>
          <w:lang w:val="it-IT"/>
        </w:rPr>
        <w:br/>
        <w:t>Hoc ex elogio docte Liberte tuo?</w:t>
      </w:r>
      <w:r w:rsidRPr="00BD53C0">
        <w:rPr>
          <w:lang w:val="it-IT"/>
        </w:rPr>
        <w:br/>
        <w:t>Vt nihil hic tragica quod non grauitate feratur,</w:t>
      </w:r>
      <w:r w:rsidRPr="00BD53C0">
        <w:rPr>
          <w:lang w:val="it-IT"/>
        </w:rPr>
        <w:br/>
        <w:t>Quod non sermoni congruat atque rei?</w:t>
      </w:r>
      <w:r w:rsidRPr="00BD53C0">
        <w:rPr>
          <w:lang w:val="it-IT"/>
        </w:rPr>
        <w:br/>
        <w:t>Ad viuum votiua viri suspiria fingis,</w:t>
      </w:r>
      <w:r w:rsidRPr="00BD53C0">
        <w:rPr>
          <w:lang w:val="it-IT"/>
        </w:rPr>
        <w:br/>
        <w:t>Cum populi motus clade precatur opem:</w:t>
      </w:r>
      <w:r w:rsidRPr="00BD53C0">
        <w:rPr>
          <w:lang w:val="it-IT"/>
        </w:rPr>
        <w:br/>
        <w:t>Et velut è coelo monstras responsa, placentes</w:t>
      </w:r>
      <w:r w:rsidRPr="00BD53C0">
        <w:rPr>
          <w:lang w:val="it-IT"/>
        </w:rPr>
        <w:br/>
        <w:t>Aras, diuina foedera pacta fide:</w:t>
      </w:r>
      <w:r w:rsidRPr="00BD53C0">
        <w:rPr>
          <w:lang w:val="it-IT"/>
        </w:rPr>
        <w:br/>
        <w:t>Ac dein, Heroem qualis fiducia coepit</w:t>
      </w:r>
      <w:r w:rsidRPr="00BD53C0">
        <w:rPr>
          <w:lang w:val="it-IT"/>
        </w:rPr>
        <w:br/>
        <w:t>Cum iussum properans aggrederetur opus.</w:t>
      </w:r>
      <w:r w:rsidRPr="00BD53C0">
        <w:rPr>
          <w:lang w:val="it-IT"/>
        </w:rPr>
        <w:br/>
        <w:t>Denique conflictus ceu vero Marte furentes,</w:t>
      </w:r>
      <w:r w:rsidRPr="00BD53C0">
        <w:rPr>
          <w:lang w:val="it-IT"/>
        </w:rPr>
        <w:br/>
        <w:t>Hosteque de victo parta trophaea refers.</w:t>
      </w:r>
      <w:r w:rsidRPr="00BD53C0">
        <w:rPr>
          <w:lang w:val="it-IT"/>
        </w:rPr>
        <w:br/>
        <w:t>Scilicet euentus prudens sic instruis omnes,</w:t>
      </w:r>
      <w:r w:rsidRPr="00BD53C0">
        <w:rPr>
          <w:lang w:val="it-IT"/>
        </w:rPr>
        <w:br/>
        <w:t>Ac rerum seriem, ceu modo visa geri.</w:t>
      </w:r>
      <w:r w:rsidRPr="00BD53C0">
        <w:rPr>
          <w:lang w:val="it-IT"/>
        </w:rPr>
        <w:br/>
        <w:t>Hoc opus vt praestans, illi quoque ture dicasti:</w:t>
      </w:r>
      <w:r w:rsidRPr="00BD53C0">
        <w:rPr>
          <w:lang w:val="it-IT"/>
        </w:rPr>
        <w:br/>
        <w:t>Plurima quem faciunt cum Gedeone parem.</w:t>
      </w:r>
      <w:r w:rsidRPr="00BD53C0">
        <w:rPr>
          <w:lang w:val="it-IT"/>
        </w:rPr>
        <w:br/>
        <w:t>Et Dux &amp; Pater est superis donantibus iste,</w:t>
      </w:r>
      <w:r w:rsidRPr="00BD53C0">
        <w:rPr>
          <w:lang w:val="it-IT"/>
        </w:rPr>
        <w:br/>
        <w:t>Et sibi commißi gloria magna gregis.</w:t>
      </w:r>
      <w:r w:rsidRPr="00BD53C0">
        <w:rPr>
          <w:lang w:val="it-IT"/>
        </w:rPr>
        <w:br/>
      </w:r>
      <w:r w:rsidRPr="00BD53C0">
        <w:rPr>
          <w:lang w:val="en-US"/>
        </w:rPr>
        <w:t>I nunc ergo liber, tam dignus &amp; exprimat actor,</w:t>
      </w:r>
      <w:r w:rsidRPr="00BD53C0">
        <w:rPr>
          <w:lang w:val="en-US"/>
        </w:rPr>
        <w:br/>
        <w:t>Quam te Moecenas dignus, &amp; author habent.</w:t>
      </w:r>
      <w:r w:rsidRPr="00BD53C0">
        <w:rPr>
          <w:lang w:val="en-US"/>
        </w:rPr>
        <w:br/>
        <w:t>G</w:t>
      </w:r>
      <w:r w:rsidRPr="00BD53C0">
        <w:rPr>
          <w:lang w:val="en-US"/>
        </w:rPr>
        <w:br/>
      </w:r>
    </w:p>
    <w:p w14:paraId="20EF7D60" w14:textId="77777777" w:rsidR="0093400E" w:rsidRPr="00BD53C0" w:rsidRDefault="00670DA7">
      <w:pPr>
        <w:rPr>
          <w:lang w:val="en-US"/>
        </w:rPr>
      </w:pPr>
      <w:r w:rsidRPr="00BD53C0">
        <w:rPr>
          <w:lang w:val="en-US"/>
        </w:rPr>
        <w:br w:type="page"/>
      </w:r>
    </w:p>
    <w:p w14:paraId="1EA99814" w14:textId="77777777" w:rsidR="0093400E" w:rsidRPr="00BD53C0" w:rsidRDefault="00670DA7">
      <w:pPr>
        <w:spacing w:after="0"/>
        <w:rPr>
          <w:lang w:val="en-US"/>
        </w:rPr>
      </w:pPr>
      <w:r w:rsidRPr="00BD53C0">
        <w:rPr>
          <w:lang w:val="en-US"/>
        </w:rPr>
        <w:t>Bartholomeus Honorius Leodius</w:t>
      </w:r>
      <w:r w:rsidRPr="00BD53C0">
        <w:rPr>
          <w:lang w:val="en-US"/>
        </w:rPr>
        <w:br/>
        <w:t>Canonicus Floreffiensis ad Lectorem.</w:t>
      </w:r>
      <w:r w:rsidRPr="00BD53C0">
        <w:rPr>
          <w:lang w:val="en-US"/>
        </w:rPr>
        <w:br/>
        <w:t>LIbera letetur Liberti Legia Lusu,</w:t>
      </w:r>
      <w:r w:rsidRPr="00BD53C0">
        <w:rPr>
          <w:lang w:val="en-US"/>
        </w:rPr>
        <w:br/>
        <w:t>Quo voluit matrem iam recreare senem.</w:t>
      </w:r>
      <w:r w:rsidRPr="00BD53C0">
        <w:rPr>
          <w:lang w:val="en-US"/>
        </w:rPr>
        <w:br/>
        <w:t>Colligat ergo nuces quas proiicit ille, iuuentus,</w:t>
      </w:r>
      <w:r w:rsidRPr="00BD53C0">
        <w:rPr>
          <w:lang w:val="en-US"/>
        </w:rPr>
        <w:br/>
        <w:t>Forsan &amp; his vsos proderit esse senes.</w:t>
      </w:r>
      <w:r w:rsidRPr="00BD53C0">
        <w:rPr>
          <w:lang w:val="en-US"/>
        </w:rPr>
        <w:br/>
        <w:t>Visus erat foelix ob amicum Scilla Metellum,</w:t>
      </w:r>
      <w:r w:rsidRPr="00BD53C0">
        <w:rPr>
          <w:lang w:val="en-US"/>
        </w:rPr>
        <w:br/>
        <w:t>In quo nil veri, Lector, amoris erat:</w:t>
      </w:r>
      <w:r w:rsidRPr="00BD53C0">
        <w:rPr>
          <w:lang w:val="en-US"/>
        </w:rPr>
        <w:br/>
        <w:t>Gratulor ipse mihi quod me Libertus amantem</w:t>
      </w:r>
      <w:r w:rsidRPr="00BD53C0">
        <w:rPr>
          <w:lang w:val="en-US"/>
        </w:rPr>
        <w:br/>
        <w:t>Non ficta reclamet, Consul vt ille, fide.</w:t>
      </w:r>
    </w:p>
    <w:p w14:paraId="6B3C06B0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t>O me foelicem tantae probitatis amico,</w:t>
      </w:r>
      <w:r w:rsidRPr="00BD53C0">
        <w:rPr>
          <w:lang w:val="it-IT"/>
        </w:rPr>
        <w:br/>
        <w:t>Cui cumulat flores florida nostra domus.</w:t>
      </w:r>
      <w:r w:rsidRPr="00BD53C0">
        <w:rPr>
          <w:lang w:val="it-IT"/>
        </w:rPr>
        <w:br/>
        <w:t>Quemque domus Dominus virtutis praedicat ergo,</w:t>
      </w:r>
      <w:r w:rsidRPr="00BD53C0">
        <w:rPr>
          <w:lang w:val="it-IT"/>
        </w:rPr>
        <w:br/>
        <w:t>Et regni socium vellet habere sui.</w:t>
      </w:r>
      <w:r w:rsidRPr="00BD53C0">
        <w:rPr>
          <w:lang w:val="it-IT"/>
        </w:rPr>
        <w:br/>
        <w:t>Hic est si nescis sacer ille Dupasius Abbas,</w:t>
      </w:r>
      <w:r w:rsidRPr="00BD53C0">
        <w:rPr>
          <w:lang w:val="it-IT"/>
        </w:rPr>
        <w:br/>
        <w:t>Cuius honoratum Sambria spectat opus.</w:t>
      </w:r>
      <w:r w:rsidRPr="00BD53C0">
        <w:rPr>
          <w:lang w:val="it-IT"/>
        </w:rPr>
        <w:br/>
        <w:t>Viuat vterque diu nostrorum gloria vatum,</w:t>
      </w:r>
      <w:r w:rsidRPr="00BD53C0">
        <w:rPr>
          <w:lang w:val="it-IT"/>
        </w:rPr>
        <w:br/>
        <w:t>Nosque suis pasci lusibus ambo sinant.</w:t>
      </w:r>
      <w:r w:rsidRPr="00BD53C0">
        <w:rPr>
          <w:lang w:val="it-IT"/>
        </w:rPr>
        <w:br/>
        <w:t>FINIS.</w:t>
      </w:r>
      <w:r w:rsidRPr="00BD53C0">
        <w:rPr>
          <w:lang w:val="it-IT"/>
        </w:rPr>
        <w:br/>
      </w:r>
    </w:p>
    <w:p w14:paraId="78D97C74" w14:textId="77777777" w:rsidR="0093400E" w:rsidRPr="00BD53C0" w:rsidRDefault="00670DA7">
      <w:pPr>
        <w:rPr>
          <w:lang w:val="it-IT"/>
        </w:rPr>
      </w:pPr>
      <w:r w:rsidRPr="00BD53C0">
        <w:rPr>
          <w:lang w:val="it-IT"/>
        </w:rPr>
        <w:br w:type="page"/>
      </w:r>
    </w:p>
    <w:p w14:paraId="4A886B58" w14:textId="77777777" w:rsidR="0093400E" w:rsidRPr="00BD53C0" w:rsidRDefault="00670DA7">
      <w:pPr>
        <w:rPr>
          <w:lang w:val="en-US"/>
        </w:rPr>
      </w:pPr>
      <w:r w:rsidRPr="00BD53C0">
        <w:rPr>
          <w:lang w:val="it-IT"/>
        </w:rPr>
        <w:br/>
      </w:r>
      <w:r w:rsidRPr="00BD53C0">
        <w:rPr>
          <w:lang w:val="it-IT"/>
        </w:rPr>
        <w:br/>
        <w:t>REVERENDO IN</w:t>
      </w:r>
      <w:r w:rsidRPr="00BD53C0">
        <w:rPr>
          <w:lang w:val="it-IT"/>
        </w:rPr>
        <w:br/>
        <w:t>CHRISTO PATRI AC</w:t>
      </w:r>
      <w:r w:rsidRPr="00BD53C0">
        <w:rPr>
          <w:lang w:val="it-IT"/>
        </w:rPr>
        <w:br/>
        <w:t>Domino D. Gulielmo du Payx Monasterij</w:t>
      </w:r>
      <w:r w:rsidRPr="00BD53C0">
        <w:rPr>
          <w:lang w:val="it-IT"/>
        </w:rPr>
        <w:br/>
        <w:t>Floreffiani Abbati multò dignissi¬</w:t>
      </w:r>
      <w:r w:rsidRPr="00BD53C0">
        <w:rPr>
          <w:lang w:val="it-IT"/>
        </w:rPr>
        <w:br/>
        <w:t>mo Gualtherus Morberius</w:t>
      </w:r>
      <w:r w:rsidRPr="00BD53C0">
        <w:rPr>
          <w:lang w:val="it-IT"/>
        </w:rPr>
        <w:br/>
        <w:t>Typographus.</w:t>
      </w:r>
      <w:r w:rsidRPr="00BD53C0">
        <w:rPr>
          <w:lang w:val="it-IT"/>
        </w:rPr>
        <w:br/>
        <w:t>D. P. S.</w:t>
      </w:r>
      <w:r w:rsidRPr="00BD53C0">
        <w:rPr>
          <w:lang w:val="it-IT"/>
        </w:rPr>
        <w:br/>
        <w:t>SAlue cura De</w:t>
      </w:r>
      <w:r w:rsidRPr="00BD53C0">
        <w:rPr>
          <w:rFonts w:cstheme="minorHAnsi"/>
          <w:lang w:val="it-IT"/>
        </w:rPr>
        <w:t>û</w:t>
      </w:r>
      <w:r w:rsidRPr="00BD53C0">
        <w:rPr>
          <w:lang w:val="it-IT"/>
        </w:rPr>
        <w:t>m, pacis fidißime custos,</w:t>
      </w:r>
      <w:r w:rsidRPr="00BD53C0">
        <w:rPr>
          <w:lang w:val="it-IT"/>
        </w:rPr>
        <w:br/>
        <w:t>Laus &amp; pierij gloria prima chori.</w:t>
      </w:r>
      <w:r w:rsidRPr="00BD53C0">
        <w:rPr>
          <w:lang w:val="it-IT"/>
        </w:rPr>
        <w:br/>
        <w:t>Salue magne parens, per quem Floreffa triumphans,</w:t>
      </w:r>
      <w:r w:rsidRPr="00BD53C0">
        <w:rPr>
          <w:lang w:val="it-IT"/>
        </w:rPr>
        <w:br/>
        <w:t>Optima laetitiae debita corda gerit.</w:t>
      </w:r>
      <w:r w:rsidRPr="00BD53C0">
        <w:rPr>
          <w:lang w:val="it-IT"/>
        </w:rPr>
        <w:br/>
        <w:t>Salue pacificum Gulielme piißime nomen,</w:t>
      </w:r>
      <w:r w:rsidRPr="00BD53C0">
        <w:rPr>
          <w:lang w:val="it-IT"/>
        </w:rPr>
        <w:br/>
        <w:t>A proauis tractum pacificator habens:</w:t>
      </w:r>
      <w:r w:rsidRPr="00BD53C0">
        <w:rPr>
          <w:lang w:val="it-IT"/>
        </w:rPr>
        <w:br/>
        <w:t>Et lege mittentis pacato carmina vultu,</w:t>
      </w:r>
      <w:r w:rsidRPr="00BD53C0">
        <w:rPr>
          <w:lang w:val="it-IT"/>
        </w:rPr>
        <w:br/>
        <w:t>Quae dat Morberica sedulus arte labor.</w:t>
      </w:r>
      <w:r w:rsidRPr="00BD53C0">
        <w:rPr>
          <w:lang w:val="it-IT"/>
        </w:rPr>
        <w:br/>
      </w:r>
      <w:r w:rsidRPr="00BD53C0">
        <w:rPr>
          <w:lang w:val="en-US"/>
        </w:rPr>
        <w:t>An tibi turpe putes libris fauisse premendis,</w:t>
      </w:r>
      <w:r w:rsidRPr="00BD53C0">
        <w:rPr>
          <w:lang w:val="en-US"/>
        </w:rPr>
        <w:br/>
        <w:t>Atque Typographicis posse vacare notis?</w:t>
      </w:r>
      <w:r w:rsidRPr="00BD53C0">
        <w:rPr>
          <w:lang w:val="en-US"/>
        </w:rPr>
        <w:br/>
        <w:t>Non puto: nam docto cum vate Typographus vnam</w:t>
      </w:r>
      <w:r w:rsidRPr="00BD53C0">
        <w:rPr>
          <w:lang w:val="en-US"/>
        </w:rPr>
        <w:br/>
        <w:t>Propositam laudem, quam mereantur habent.</w:t>
      </w:r>
      <w:r w:rsidRPr="00BD53C0">
        <w:rPr>
          <w:lang w:val="en-US"/>
        </w:rPr>
        <w:br/>
        <w:t>Scilicet ille suam faciendis versibus artem,</w:t>
      </w:r>
      <w:r w:rsidRPr="00BD53C0">
        <w:rPr>
          <w:lang w:val="en-US"/>
        </w:rPr>
        <w:br/>
        <w:t>At factis operam versibus iste locat.</w:t>
      </w:r>
      <w:r w:rsidRPr="00BD53C0">
        <w:rPr>
          <w:lang w:val="en-US"/>
        </w:rPr>
        <w:br/>
        <w:t>FINIS.</w:t>
      </w:r>
      <w:r w:rsidRPr="00BD53C0">
        <w:rPr>
          <w:lang w:val="en-US"/>
        </w:rPr>
        <w:br/>
      </w:r>
      <w:r w:rsidRPr="00BD53C0">
        <w:rPr>
          <w:lang w:val="en-US"/>
        </w:rPr>
        <w:br w:type="page"/>
      </w:r>
    </w:p>
    <w:p w14:paraId="6E8AFCE3" w14:textId="77777777" w:rsidR="0093400E" w:rsidRDefault="00670DA7">
      <w:r w:rsidRPr="00BD53C0">
        <w:rPr>
          <w:lang w:val="en-US"/>
        </w:rPr>
        <w:t>Respondet hec Tragicocomedia Historiae quam</w:t>
      </w:r>
      <w:r w:rsidRPr="00BD53C0">
        <w:rPr>
          <w:lang w:val="en-US"/>
        </w:rPr>
        <w:br/>
        <w:t xml:space="preserve">recensent sacra biblia: Iudicum 6. </w:t>
      </w:r>
      <w:r>
        <w:t>&amp; 7.</w:t>
      </w:r>
      <w:r>
        <w:br/>
        <w:t>quare non nisi vtiliter iuuentus</w:t>
      </w:r>
      <w:r>
        <w:br/>
        <w:t>eam addiscet atque exhibebit.</w:t>
      </w:r>
      <w:r>
        <w:br/>
        <w:t>Sic sentio Anthonius Ghenart.</w:t>
      </w:r>
      <w:r>
        <w:br/>
      </w:r>
    </w:p>
    <w:sectPr w:rsidR="0093400E">
      <w:pgSz w:w="11906" w:h="16838"/>
      <w:pgMar w:top="1440" w:right="1440" w:bottom="1440" w:left="1440" w:header="0" w:footer="0" w:gutter="0"/>
      <w:cols w:space="708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1841F7" w14:textId="77777777" w:rsidR="00C33617" w:rsidRDefault="00C33617">
      <w:pPr>
        <w:spacing w:after="0" w:line="240" w:lineRule="auto"/>
      </w:pPr>
      <w:r>
        <w:separator/>
      </w:r>
    </w:p>
  </w:endnote>
  <w:endnote w:type="continuationSeparator" w:id="0">
    <w:p w14:paraId="1C0B8A4A" w14:textId="77777777" w:rsidR="00C33617" w:rsidRDefault="00C33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panose1 w:val="020B0604020202020204"/>
    <w:charset w:val="01"/>
    <w:family w:val="swiss"/>
    <w:pitch w:val="variable"/>
  </w:font>
  <w:font w:name="Noto Sans SC Regular"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AFBD13" w14:textId="77777777" w:rsidR="00C33617" w:rsidRDefault="00C33617">
      <w:r>
        <w:separator/>
      </w:r>
    </w:p>
  </w:footnote>
  <w:footnote w:type="continuationSeparator" w:id="0">
    <w:p w14:paraId="625727FA" w14:textId="77777777" w:rsidR="00C33617" w:rsidRDefault="00C33617">
      <w:r>
        <w:continuationSeparator/>
      </w:r>
    </w:p>
  </w:footnote>
  <w:footnote w:id="1">
    <w:p w14:paraId="7CFF1DD9" w14:textId="77777777" w:rsidR="0093400E" w:rsidRDefault="00670DA7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i/>
          <w:lang w:val="en-GB"/>
        </w:rPr>
        <w:t>In margine</w:t>
      </w:r>
      <w:r>
        <w:rPr>
          <w:lang w:val="en-GB"/>
        </w:rPr>
        <w:t>: Floreffiana domus plurimis iisque doctissimis Po</w:t>
      </w:r>
      <w:r>
        <w:rPr>
          <w:rFonts w:cstheme="minorHAnsi"/>
          <w:lang w:val="en-GB"/>
        </w:rPr>
        <w:t>ë</w:t>
      </w:r>
      <w:r>
        <w:rPr>
          <w:lang w:val="en-GB"/>
        </w:rPr>
        <w:t>tis abundat, totus nimirum grex ad pastoris sui exemplum componitur.</w:t>
      </w:r>
    </w:p>
  </w:footnote>
  <w:footnote w:id="2">
    <w:p w14:paraId="62290A23" w14:textId="77777777" w:rsidR="0093400E" w:rsidRDefault="00670DA7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margine: Constituat sua Gedeon ex Angeli praescripto super lapidem. Tangat illa Angelus ignis ea denique consumatur ac evanescat Angelus tum rursus Gedeon</w:t>
      </w:r>
    </w:p>
  </w:footnote>
  <w:footnote w:id="3">
    <w:p w14:paraId="5B76C7BD" w14:textId="77777777" w:rsidR="0093400E" w:rsidRPr="00BD53C0" w:rsidRDefault="00670DA7">
      <w:pPr>
        <w:pStyle w:val="FootnoteText"/>
        <w:rPr>
          <w:lang w:val="it-IT"/>
        </w:rPr>
      </w:pPr>
      <w:r>
        <w:rPr>
          <w:rStyle w:val="FootnoteCharacters"/>
        </w:rPr>
        <w:footnoteRef/>
      </w:r>
      <w:r w:rsidRPr="00BD53C0">
        <w:rPr>
          <w:lang w:val="it-IT"/>
        </w:rPr>
        <w:t xml:space="preserve"> In margine: Tuba, clangorem alacriter excitet.</w:t>
      </w:r>
    </w:p>
  </w:footnote>
  <w:footnote w:id="4">
    <w:p w14:paraId="76D9947E" w14:textId="77777777" w:rsidR="0093400E" w:rsidRPr="00BD53C0" w:rsidRDefault="00670DA7">
      <w:pPr>
        <w:pStyle w:val="FootnoteText"/>
        <w:rPr>
          <w:lang w:val="it-IT"/>
        </w:rPr>
      </w:pPr>
      <w:r>
        <w:rPr>
          <w:rStyle w:val="FootnoteCharacters"/>
        </w:rPr>
        <w:footnoteRef/>
      </w:r>
      <w:r w:rsidRPr="00BD53C0">
        <w:rPr>
          <w:lang w:val="it-IT"/>
        </w:rPr>
        <w:t xml:space="preserve"> In margine: Traiiciant Iordanme</w:t>
      </w:r>
    </w:p>
  </w:footnote>
  <w:footnote w:id="5">
    <w:p w14:paraId="1422A920" w14:textId="77777777" w:rsidR="0093400E" w:rsidRPr="00BD53C0" w:rsidRDefault="00670DA7">
      <w:pPr>
        <w:pStyle w:val="FootnoteText"/>
        <w:rPr>
          <w:lang w:val="it-IT"/>
        </w:rPr>
      </w:pPr>
      <w:r>
        <w:rPr>
          <w:rStyle w:val="FootnoteCharacters"/>
        </w:rPr>
        <w:footnoteRef/>
      </w:r>
      <w:r w:rsidRPr="00BD53C0">
        <w:rPr>
          <w:lang w:val="it-IT"/>
        </w:rPr>
        <w:t xml:space="preserve"> In margine: Ingrediantur sua tentoria Reges.</w:t>
      </w:r>
    </w:p>
  </w:footnote>
  <w:footnote w:id="6">
    <w:p w14:paraId="10BEF423" w14:textId="77777777" w:rsidR="0093400E" w:rsidRPr="00BD53C0" w:rsidRDefault="00670DA7">
      <w:pPr>
        <w:pStyle w:val="FootnoteText"/>
        <w:rPr>
          <w:lang w:val="it-IT"/>
        </w:rPr>
      </w:pPr>
      <w:r>
        <w:rPr>
          <w:rStyle w:val="FootnoteCharacters"/>
        </w:rPr>
        <w:footnoteRef/>
      </w:r>
      <w:r w:rsidRPr="00BD53C0">
        <w:rPr>
          <w:lang w:val="it-IT"/>
        </w:rPr>
        <w:t xml:space="preserve"> In margine: Desideat exercitus in valle, cibo se recreaturus.</w:t>
      </w:r>
    </w:p>
  </w:footnote>
  <w:footnote w:id="7">
    <w:p w14:paraId="08A8AF72" w14:textId="77777777" w:rsidR="0093400E" w:rsidRPr="00BD53C0" w:rsidRDefault="00670DA7">
      <w:pPr>
        <w:pStyle w:val="FootnoteText"/>
        <w:rPr>
          <w:lang w:val="it-IT"/>
        </w:rPr>
      </w:pPr>
      <w:r>
        <w:rPr>
          <w:rStyle w:val="FootnoteCharacters"/>
        </w:rPr>
        <w:footnoteRef/>
      </w:r>
      <w:r w:rsidRPr="00BD53C0">
        <w:rPr>
          <w:lang w:val="it-IT"/>
        </w:rPr>
        <w:t xml:space="preserve"> In margine: praeconi.</w:t>
      </w:r>
    </w:p>
  </w:footnote>
  <w:footnote w:id="8">
    <w:p w14:paraId="4A5F5BE4" w14:textId="77777777" w:rsidR="0093400E" w:rsidRPr="00BD53C0" w:rsidRDefault="00670DA7">
      <w:pPr>
        <w:pStyle w:val="FootnoteText"/>
        <w:rPr>
          <w:lang w:val="it-IT"/>
        </w:rPr>
      </w:pPr>
      <w:r>
        <w:rPr>
          <w:rStyle w:val="FootnoteCharacters"/>
        </w:rPr>
        <w:footnoteRef/>
      </w:r>
      <w:r w:rsidRPr="00BD53C0">
        <w:rPr>
          <w:lang w:val="it-IT"/>
        </w:rPr>
        <w:t xml:space="preserve"> In margine: praecone digresso</w:t>
      </w:r>
    </w:p>
  </w:footnote>
  <w:footnote w:id="9">
    <w:p w14:paraId="47550B80" w14:textId="77777777" w:rsidR="0093400E" w:rsidRPr="00BD53C0" w:rsidRDefault="00670DA7">
      <w:pPr>
        <w:pStyle w:val="FootnoteText"/>
        <w:rPr>
          <w:lang w:val="it-IT"/>
        </w:rPr>
      </w:pPr>
      <w:r>
        <w:rPr>
          <w:rStyle w:val="FootnoteCharacters"/>
        </w:rPr>
        <w:footnoteRef/>
      </w:r>
      <w:r w:rsidRPr="00BD53C0">
        <w:rPr>
          <w:lang w:val="it-IT"/>
        </w:rPr>
        <w:t xml:space="preserve"> In margine: Praeco educens milites ad Gedeonem.</w:t>
      </w:r>
    </w:p>
  </w:footnote>
  <w:footnote w:id="10">
    <w:p w14:paraId="24A706E4" w14:textId="77777777" w:rsidR="0093400E" w:rsidRPr="00BD53C0" w:rsidRDefault="00670DA7">
      <w:pPr>
        <w:pStyle w:val="FootnoteText"/>
        <w:rPr>
          <w:lang w:val="it-IT"/>
        </w:rPr>
      </w:pPr>
      <w:r>
        <w:rPr>
          <w:rStyle w:val="FootnoteCharacters"/>
        </w:rPr>
        <w:footnoteRef/>
      </w:r>
      <w:r w:rsidRPr="00BD53C0">
        <w:rPr>
          <w:lang w:val="it-IT"/>
        </w:rPr>
        <w:t xml:space="preserve"> In margine: Oratio Gedeonis, ad milites.</w:t>
      </w:r>
    </w:p>
  </w:footnote>
  <w:footnote w:id="11">
    <w:p w14:paraId="36C0270E" w14:textId="77777777" w:rsidR="0093400E" w:rsidRPr="00BD53C0" w:rsidRDefault="00670DA7">
      <w:pPr>
        <w:pStyle w:val="FootnoteText"/>
        <w:rPr>
          <w:lang w:val="it-IT"/>
        </w:rPr>
      </w:pPr>
      <w:r>
        <w:rPr>
          <w:rStyle w:val="FootnoteCharacters"/>
        </w:rPr>
        <w:footnoteRef/>
      </w:r>
      <w:r w:rsidRPr="00BD53C0">
        <w:rPr>
          <w:lang w:val="it-IT"/>
        </w:rPr>
        <w:t xml:space="preserve"> </w:t>
      </w:r>
      <w:r w:rsidRPr="00BD53C0">
        <w:rPr>
          <w:i/>
          <w:iCs/>
          <w:lang w:val="it-IT"/>
        </w:rPr>
        <w:t>In margine</w:t>
      </w:r>
      <w:r w:rsidRPr="00BD53C0">
        <w:rPr>
          <w:lang w:val="it-IT"/>
        </w:rPr>
        <w:t>: Irroret Deus solum vellus, terra circum circa manente sicca. Tum Gedeon.</w:t>
      </w:r>
    </w:p>
  </w:footnote>
  <w:footnote w:id="12">
    <w:p w14:paraId="04A70FD8" w14:textId="77777777" w:rsidR="0093400E" w:rsidRPr="00BD53C0" w:rsidRDefault="00670DA7">
      <w:pPr>
        <w:pStyle w:val="FootnoteText"/>
        <w:rPr>
          <w:lang w:val="it-IT"/>
        </w:rPr>
      </w:pPr>
      <w:r>
        <w:rPr>
          <w:rStyle w:val="FootnoteCharacters"/>
        </w:rPr>
        <w:footnoteRef/>
      </w:r>
      <w:r w:rsidRPr="00BD53C0">
        <w:rPr>
          <w:lang w:val="it-IT"/>
        </w:rPr>
        <w:t xml:space="preserve"> In margine: Reversus ad milites.</w:t>
      </w:r>
    </w:p>
  </w:footnote>
  <w:footnote w:id="13">
    <w:p w14:paraId="18177716" w14:textId="77777777" w:rsidR="0093400E" w:rsidRPr="00BD53C0" w:rsidRDefault="00670DA7">
      <w:pPr>
        <w:pStyle w:val="FootnoteText"/>
        <w:rPr>
          <w:lang w:val="it-IT"/>
        </w:rPr>
      </w:pPr>
      <w:r>
        <w:rPr>
          <w:rStyle w:val="FootnoteCharacters"/>
        </w:rPr>
        <w:footnoteRef/>
      </w:r>
      <w:r w:rsidRPr="00BD53C0">
        <w:rPr>
          <w:lang w:val="it-IT"/>
        </w:rPr>
        <w:t xml:space="preserve"> In margine: Recipiant se in scenas Tum ex Madianitis duo, in terram effusi ??BB</w:t>
      </w:r>
    </w:p>
  </w:footnote>
  <w:footnote w:id="14">
    <w:p w14:paraId="57404183" w14:textId="77777777" w:rsidR="0093400E" w:rsidRDefault="00670DA7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 w:rsidRPr="00BD53C0">
        <w:rPr>
          <w:lang w:val="en-US"/>
        </w:rPr>
        <w:t xml:space="preserve"> </w:t>
      </w:r>
      <w:r>
        <w:rPr>
          <w:lang w:val="en-GB"/>
        </w:rPr>
        <w:t>In margine: Circunspiciat Gedeon humum num madeat.</w:t>
      </w:r>
    </w:p>
  </w:footnote>
  <w:footnote w:id="15">
    <w:p w14:paraId="571E131C" w14:textId="77777777" w:rsidR="0093400E" w:rsidRDefault="00670DA7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 w:rsidRPr="00BD53C0">
        <w:rPr>
          <w:lang w:val="en-US"/>
        </w:rPr>
        <w:t xml:space="preserve"> </w:t>
      </w:r>
      <w:r>
        <w:rPr>
          <w:lang w:val="en-GB"/>
        </w:rPr>
        <w:t>In margine: Eat nunc, ut videat, madeatne vellus.</w:t>
      </w:r>
    </w:p>
  </w:footnote>
  <w:footnote w:id="16">
    <w:p w14:paraId="37CFEED1" w14:textId="77777777" w:rsidR="0093400E" w:rsidRPr="00BD53C0" w:rsidRDefault="00670DA7">
      <w:pPr>
        <w:pStyle w:val="FootnoteText"/>
        <w:rPr>
          <w:lang w:val="it-IT"/>
        </w:rPr>
      </w:pPr>
      <w:r>
        <w:rPr>
          <w:rStyle w:val="FootnoteCharacters"/>
        </w:rPr>
        <w:footnoteRef/>
      </w:r>
      <w:r w:rsidRPr="00BD53C0">
        <w:rPr>
          <w:lang w:val="it-IT"/>
        </w:rPr>
        <w:t xml:space="preserve"> In margine: Recipiant se Reges in sua tentoria.</w:t>
      </w:r>
    </w:p>
  </w:footnote>
  <w:footnote w:id="17">
    <w:p w14:paraId="3F099301" w14:textId="77777777" w:rsidR="0093400E" w:rsidRPr="00BD53C0" w:rsidRDefault="00670DA7">
      <w:pPr>
        <w:pStyle w:val="FootnoteText"/>
        <w:rPr>
          <w:lang w:val="it-IT"/>
        </w:rPr>
      </w:pPr>
      <w:r>
        <w:rPr>
          <w:rStyle w:val="FootnoteCharacters"/>
        </w:rPr>
        <w:footnoteRef/>
      </w:r>
      <w:r w:rsidRPr="00BD53C0">
        <w:rPr>
          <w:lang w:val="it-IT"/>
        </w:rPr>
        <w:t xml:space="preserve"> In margine: Moventur castra.</w:t>
      </w:r>
    </w:p>
  </w:footnote>
  <w:footnote w:id="18">
    <w:p w14:paraId="6D59675A" w14:textId="77777777" w:rsidR="0093400E" w:rsidRPr="00BD53C0" w:rsidRDefault="00670DA7">
      <w:pPr>
        <w:pStyle w:val="FootnoteText"/>
        <w:rPr>
          <w:lang w:val="it-IT"/>
        </w:rPr>
      </w:pPr>
      <w:r>
        <w:rPr>
          <w:rStyle w:val="FootnoteCharacters"/>
        </w:rPr>
        <w:footnoteRef/>
      </w:r>
      <w:r w:rsidRPr="00BD53C0">
        <w:rPr>
          <w:lang w:val="it-IT"/>
        </w:rPr>
        <w:t xml:space="preserve"> In margine: Conversus ad suos.</w:t>
      </w:r>
    </w:p>
  </w:footnote>
  <w:footnote w:id="19">
    <w:p w14:paraId="19DEC74E" w14:textId="77777777" w:rsidR="0093400E" w:rsidRPr="00BD53C0" w:rsidRDefault="00670DA7">
      <w:pPr>
        <w:pStyle w:val="FootnoteText"/>
        <w:rPr>
          <w:lang w:val="it-IT"/>
        </w:rPr>
      </w:pPr>
      <w:r>
        <w:rPr>
          <w:rStyle w:val="FootnoteCharacters"/>
        </w:rPr>
        <w:footnoteRef/>
      </w:r>
      <w:r w:rsidRPr="00BD53C0">
        <w:rPr>
          <w:lang w:val="it-IT"/>
        </w:rPr>
        <w:t xml:space="preserve"> In margine: Conversus ad Deum.</w:t>
      </w:r>
    </w:p>
  </w:footnote>
  <w:footnote w:id="20">
    <w:p w14:paraId="1290CC7D" w14:textId="77777777" w:rsidR="0093400E" w:rsidRPr="00BD53C0" w:rsidRDefault="00670DA7">
      <w:pPr>
        <w:pStyle w:val="FootnoteText"/>
        <w:rPr>
          <w:lang w:val="it-IT"/>
        </w:rPr>
      </w:pPr>
      <w:r>
        <w:rPr>
          <w:rStyle w:val="FootnoteCharacters"/>
        </w:rPr>
        <w:footnoteRef/>
      </w:r>
      <w:r w:rsidRPr="00BD53C0">
        <w:rPr>
          <w:lang w:val="it-IT"/>
        </w:rPr>
        <w:t xml:space="preserve"> In margine: Gedeon reliquis militibus. Sequuntur milites quocum pervenerint, Deus Gedeonem hoc alloquio compellet.</w:t>
      </w:r>
    </w:p>
  </w:footnote>
  <w:footnote w:id="21">
    <w:p w14:paraId="58018005" w14:textId="77777777" w:rsidR="0093400E" w:rsidRPr="00BD53C0" w:rsidRDefault="00670DA7">
      <w:pPr>
        <w:pStyle w:val="FootnoteText"/>
        <w:rPr>
          <w:lang w:val="it-IT"/>
        </w:rPr>
      </w:pPr>
      <w:r>
        <w:rPr>
          <w:rStyle w:val="FootnoteCharacters"/>
        </w:rPr>
        <w:footnoteRef/>
      </w:r>
      <w:r w:rsidRPr="00BD53C0">
        <w:rPr>
          <w:lang w:val="it-IT"/>
        </w:rPr>
        <w:t xml:space="preserve"> In margine: Procumbant alii bibituri, alii manu ad os proiiciente lambant aquam.</w:t>
      </w:r>
    </w:p>
  </w:footnote>
  <w:footnote w:id="22">
    <w:p w14:paraId="4C992AE3" w14:textId="77777777" w:rsidR="0093400E" w:rsidRPr="00BD53C0" w:rsidRDefault="00670DA7">
      <w:pPr>
        <w:pStyle w:val="FootnoteText"/>
        <w:rPr>
          <w:lang w:val="it-IT"/>
        </w:rPr>
      </w:pPr>
      <w:r>
        <w:rPr>
          <w:rStyle w:val="FootnoteCharacters"/>
        </w:rPr>
        <w:footnoteRef/>
      </w:r>
      <w:r w:rsidRPr="00BD53C0">
        <w:rPr>
          <w:lang w:val="it-IT"/>
        </w:rPr>
        <w:t xml:space="preserve"> In margine: Ingrediantur Milites.</w:t>
      </w:r>
    </w:p>
  </w:footnote>
  <w:footnote w:id="23">
    <w:p w14:paraId="2B0F35F6" w14:textId="77777777" w:rsidR="0093400E" w:rsidRPr="00BD53C0" w:rsidRDefault="00670DA7">
      <w:pPr>
        <w:pStyle w:val="FootnoteText"/>
        <w:rPr>
          <w:lang w:val="it-IT"/>
        </w:rPr>
      </w:pPr>
      <w:r>
        <w:rPr>
          <w:rStyle w:val="FootnoteCharacters"/>
        </w:rPr>
        <w:footnoteRef/>
      </w:r>
      <w:r w:rsidRPr="00BD53C0">
        <w:rPr>
          <w:lang w:val="it-IT"/>
        </w:rPr>
        <w:t xml:space="preserve"> In margine: Haec audiens Gedeon provoluat se ad Deum adorandum. </w:t>
      </w:r>
      <w:r w:rsidRPr="00BD53C0">
        <w:rPr>
          <w:rFonts w:cstheme="minorHAnsi"/>
          <w:lang w:val="it-IT"/>
        </w:rPr>
        <w:t>˂</w:t>
      </w:r>
      <w:r w:rsidRPr="00BD53C0">
        <w:rPr>
          <w:lang w:val="it-IT"/>
        </w:rPr>
        <w:t>pronolvat.</w:t>
      </w:r>
    </w:p>
  </w:footnote>
  <w:footnote w:id="24">
    <w:p w14:paraId="0195DCA3" w14:textId="77777777" w:rsidR="0093400E" w:rsidRPr="00BD53C0" w:rsidRDefault="00670DA7">
      <w:pPr>
        <w:pStyle w:val="FootnoteText"/>
        <w:rPr>
          <w:lang w:val="it-IT"/>
        </w:rPr>
      </w:pPr>
      <w:r>
        <w:rPr>
          <w:rStyle w:val="FootnoteCharacters"/>
        </w:rPr>
        <w:footnoteRef/>
      </w:r>
      <w:r w:rsidRPr="00BD53C0">
        <w:rPr>
          <w:lang w:val="it-IT"/>
        </w:rPr>
        <w:t xml:space="preserve"> In margine: Prodeant Reges Madianitarum.</w:t>
      </w:r>
    </w:p>
  </w:footnote>
  <w:footnote w:id="25">
    <w:p w14:paraId="6D3E0A84" w14:textId="77777777" w:rsidR="0093400E" w:rsidRDefault="00670DA7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In margine; Mixtum carminis genus.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22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0E"/>
    <w:rsid w:val="00550CA6"/>
    <w:rsid w:val="00670DA7"/>
    <w:rsid w:val="0093400E"/>
    <w:rsid w:val="00A701D6"/>
    <w:rsid w:val="00BD53C0"/>
    <w:rsid w:val="00C3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493922"/>
  <w15:docId w15:val="{C6CAE705-4476-4C41-9180-04164D4C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41CD9"/>
  </w:style>
  <w:style w:type="character" w:customStyle="1" w:styleId="Heading1Char">
    <w:name w:val="Heading 1 Char"/>
    <w:basedOn w:val="DefaultParagraphFont"/>
    <w:link w:val="Heading1"/>
    <w:uiPriority w:val="9"/>
    <w:qFormat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qFormat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7218C"/>
    <w:rPr>
      <w:rFonts w:ascii="Tahoma" w:hAnsi="Tahoma" w:cs="Tahom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4D524C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4D524C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PlaceholderText">
    <w:name w:val="Placeholder Text"/>
    <w:basedOn w:val="DefaultParagraphFont"/>
    <w:uiPriority w:val="99"/>
    <w:unhideWhenUsed/>
    <w:qFormat/>
    <w:rsid w:val="00ED1F86"/>
    <w:rPr>
      <w:color w:val="808080"/>
    </w:rPr>
  </w:style>
  <w:style w:type="character" w:styleId="LineNumber">
    <w:name w:val="line number"/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paragraph" w:styleId="NormalIndent">
    <w:name w:val="Normal Indent"/>
    <w:basedOn w:val="Normal"/>
    <w:uiPriority w:val="99"/>
    <w:unhideWhenUsed/>
    <w:qFormat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customStyle="1" w:styleId="DocDefaults">
    <w:name w:val="DocDefaults"/>
    <w:qFormat/>
    <w:pPr>
      <w:spacing w:after="200" w:line="276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7218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D524C"/>
    <w:pPr>
      <w:spacing w:after="0" w:line="240" w:lineRule="auto"/>
    </w:pPr>
    <w:rPr>
      <w:sz w:val="20"/>
      <w:szCs w:val="20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B2EBB-8153-4211-AC90-0A32C8788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7369</Words>
  <Characters>42004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dc:description/>
  <cp:lastModifiedBy>Dirk Roorda</cp:lastModifiedBy>
  <cp:revision>3</cp:revision>
  <dcterms:created xsi:type="dcterms:W3CDTF">2024-11-21T14:57:00Z</dcterms:created>
  <dcterms:modified xsi:type="dcterms:W3CDTF">2024-12-03T16:24:00Z</dcterms:modified>
  <dc:language>en-US</dc:language>
</cp:coreProperties>
</file>